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EFF" w:rsidRPr="005C37F7" w:rsidRDefault="00D26EFF" w:rsidP="00D26EFF">
      <w:pPr>
        <w:jc w:val="center"/>
        <w:rPr>
          <w:b/>
          <w:sz w:val="28"/>
          <w:szCs w:val="28"/>
        </w:rPr>
      </w:pPr>
      <w:r w:rsidRPr="005C37F7">
        <w:rPr>
          <w:b/>
          <w:sz w:val="28"/>
          <w:szCs w:val="28"/>
        </w:rPr>
        <w:t>PONTIFICIA UNIVERSIDAD CATÓLICA DEL PERÚ</w:t>
      </w:r>
    </w:p>
    <w:p w:rsidR="00D26EFF" w:rsidRDefault="00D26EFF" w:rsidP="00D26EFF">
      <w:pPr>
        <w:jc w:val="center"/>
        <w:rPr>
          <w:sz w:val="28"/>
          <w:szCs w:val="28"/>
        </w:rPr>
      </w:pPr>
      <w:r w:rsidRPr="005C37F7">
        <w:rPr>
          <w:b/>
          <w:sz w:val="28"/>
          <w:szCs w:val="28"/>
        </w:rPr>
        <w:t>FACULTAD DE CIENCIAS E INGENIERÍA</w:t>
      </w:r>
    </w:p>
    <w:p w:rsidR="00D26EFF" w:rsidRDefault="00D26EFF" w:rsidP="00D26EFF">
      <w:pPr>
        <w:jc w:val="center"/>
        <w:rPr>
          <w:sz w:val="28"/>
          <w:szCs w:val="28"/>
        </w:rPr>
      </w:pPr>
      <w:r w:rsidRPr="005C37F7">
        <w:rPr>
          <w:b/>
          <w:noProof/>
          <w:lang w:eastAsia="es-PE"/>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D26EFF" w:rsidRDefault="00D26EFF" w:rsidP="00D26EFF">
      <w:pPr>
        <w:jc w:val="center"/>
        <w:rPr>
          <w:sz w:val="28"/>
          <w:szCs w:val="28"/>
        </w:rPr>
      </w:pPr>
    </w:p>
    <w:p w:rsidR="00D26EFF" w:rsidRDefault="00353FE0" w:rsidP="00D26EFF">
      <w:pPr>
        <w:jc w:val="center"/>
        <w:rPr>
          <w:rFonts w:cs="Arial"/>
          <w:b/>
          <w:sz w:val="28"/>
          <w:szCs w:val="28"/>
        </w:rPr>
      </w:pPr>
      <w:r>
        <w:rPr>
          <w:rFonts w:cs="Arial"/>
          <w:b/>
          <w:sz w:val="28"/>
          <w:szCs w:val="28"/>
        </w:rPr>
        <w:t>&lt;&lt;Título&gt;&gt;</w:t>
      </w:r>
    </w:p>
    <w:p w:rsidR="00884A56" w:rsidRDefault="00884A56" w:rsidP="00D26EFF">
      <w:pPr>
        <w:jc w:val="center"/>
        <w:rPr>
          <w:b/>
          <w:sz w:val="28"/>
          <w:szCs w:val="28"/>
        </w:rPr>
      </w:pPr>
    </w:p>
    <w:p w:rsidR="00353FE0" w:rsidRDefault="00353FE0" w:rsidP="00D26EFF">
      <w:pPr>
        <w:jc w:val="center"/>
        <w:rPr>
          <w:b/>
          <w:sz w:val="28"/>
          <w:szCs w:val="28"/>
        </w:rPr>
      </w:pPr>
    </w:p>
    <w:p w:rsidR="00353FE0" w:rsidRDefault="00353FE0" w:rsidP="00D26EFF">
      <w:pPr>
        <w:jc w:val="center"/>
        <w:rPr>
          <w:b/>
          <w:sz w:val="28"/>
          <w:szCs w:val="28"/>
        </w:rPr>
      </w:pPr>
    </w:p>
    <w:p w:rsidR="00353FE0" w:rsidRPr="00353FE0" w:rsidRDefault="00353FE0" w:rsidP="00D26EFF">
      <w:pPr>
        <w:jc w:val="center"/>
        <w:rPr>
          <w:b/>
          <w:szCs w:val="28"/>
        </w:rPr>
      </w:pPr>
      <w:r w:rsidRPr="00353FE0">
        <w:rPr>
          <w:b/>
          <w:szCs w:val="28"/>
        </w:rPr>
        <w:t>Tesis Para optar por el Título de Ingeniero Informático que presenta el/la bachiller/a:</w:t>
      </w:r>
    </w:p>
    <w:p w:rsidR="00353FE0" w:rsidRPr="00884A56" w:rsidRDefault="00353FE0" w:rsidP="00D26EFF">
      <w:pPr>
        <w:jc w:val="center"/>
        <w:rPr>
          <w:b/>
          <w:sz w:val="28"/>
          <w:szCs w:val="28"/>
        </w:rPr>
      </w:pPr>
    </w:p>
    <w:p w:rsidR="00D26EFF" w:rsidRPr="005C37F7" w:rsidRDefault="00353FE0" w:rsidP="00D26EFF">
      <w:pPr>
        <w:jc w:val="center"/>
        <w:rPr>
          <w:b/>
          <w:sz w:val="28"/>
          <w:szCs w:val="28"/>
        </w:rPr>
      </w:pPr>
      <w:r>
        <w:rPr>
          <w:b/>
          <w:sz w:val="28"/>
          <w:szCs w:val="28"/>
        </w:rPr>
        <w:t xml:space="preserve">&lt;&lt;Nombre completo del </w:t>
      </w:r>
      <w:proofErr w:type="spellStart"/>
      <w:r>
        <w:rPr>
          <w:b/>
          <w:sz w:val="28"/>
          <w:szCs w:val="28"/>
        </w:rPr>
        <w:t>tesista</w:t>
      </w:r>
      <w:proofErr w:type="spellEnd"/>
      <w:r>
        <w:rPr>
          <w:b/>
          <w:sz w:val="28"/>
          <w:szCs w:val="28"/>
        </w:rPr>
        <w:t>&gt;&gt;</w:t>
      </w:r>
    </w:p>
    <w:p w:rsidR="00D26EFF" w:rsidRPr="005C37F7" w:rsidRDefault="00353FE0" w:rsidP="00D26EFF">
      <w:pPr>
        <w:jc w:val="center"/>
        <w:rPr>
          <w:b/>
          <w:sz w:val="28"/>
          <w:szCs w:val="28"/>
        </w:rPr>
      </w:pPr>
      <w:commentRangeStart w:id="0"/>
      <w:r>
        <w:rPr>
          <w:b/>
          <w:sz w:val="28"/>
          <w:szCs w:val="28"/>
        </w:rPr>
        <w:t>&lt;&lt;Código de alumno&gt;&gt;</w:t>
      </w:r>
      <w:commentRangeEnd w:id="0"/>
      <w:r>
        <w:rPr>
          <w:rStyle w:val="Refdecomentario"/>
        </w:rPr>
        <w:commentReference w:id="0"/>
      </w:r>
    </w:p>
    <w:p w:rsidR="00D26EFF" w:rsidRDefault="00D26EFF" w:rsidP="00D26EFF">
      <w:pPr>
        <w:jc w:val="center"/>
        <w:rPr>
          <w:b/>
          <w:sz w:val="28"/>
          <w:szCs w:val="28"/>
        </w:rPr>
      </w:pPr>
    </w:p>
    <w:p w:rsidR="00353FE0" w:rsidRPr="005C37F7" w:rsidRDefault="00353FE0" w:rsidP="00D26EFF">
      <w:pPr>
        <w:jc w:val="center"/>
        <w:rPr>
          <w:b/>
          <w:sz w:val="28"/>
          <w:szCs w:val="28"/>
        </w:rPr>
      </w:pPr>
    </w:p>
    <w:p w:rsidR="00D26EFF" w:rsidRPr="005C37F7" w:rsidRDefault="00D26EFF" w:rsidP="00D26EFF">
      <w:pPr>
        <w:jc w:val="center"/>
        <w:rPr>
          <w:b/>
          <w:sz w:val="28"/>
          <w:szCs w:val="28"/>
        </w:rPr>
      </w:pPr>
      <w:r w:rsidRPr="005C37F7">
        <w:rPr>
          <w:b/>
          <w:sz w:val="28"/>
          <w:szCs w:val="28"/>
        </w:rPr>
        <w:t>Asesor:</w:t>
      </w:r>
      <w:r w:rsidR="00353FE0">
        <w:rPr>
          <w:b/>
          <w:sz w:val="28"/>
          <w:szCs w:val="28"/>
        </w:rPr>
        <w:t xml:space="preserve"> &lt;&lt;Título&gt;&gt;</w:t>
      </w:r>
      <w:r w:rsidR="006B4F93">
        <w:rPr>
          <w:b/>
          <w:sz w:val="28"/>
          <w:szCs w:val="28"/>
        </w:rPr>
        <w:t xml:space="preserve"> </w:t>
      </w:r>
      <w:r w:rsidR="00353FE0">
        <w:rPr>
          <w:b/>
          <w:sz w:val="28"/>
          <w:szCs w:val="28"/>
        </w:rPr>
        <w:t>&lt;&lt;Nombre completo del asesor&gt;&gt;</w:t>
      </w:r>
    </w:p>
    <w:p w:rsidR="00663A20" w:rsidRDefault="00663A20" w:rsidP="00D26EFF">
      <w:pPr>
        <w:jc w:val="center"/>
        <w:rPr>
          <w:sz w:val="28"/>
          <w:szCs w:val="28"/>
        </w:rPr>
      </w:pPr>
    </w:p>
    <w:p w:rsidR="00D26EFF" w:rsidRDefault="00B953C9" w:rsidP="00B953C9">
      <w:pPr>
        <w:tabs>
          <w:tab w:val="left" w:pos="6440"/>
        </w:tabs>
        <w:rPr>
          <w:sz w:val="28"/>
          <w:szCs w:val="28"/>
        </w:rPr>
      </w:pPr>
      <w:r>
        <w:rPr>
          <w:sz w:val="28"/>
          <w:szCs w:val="28"/>
        </w:rPr>
        <w:tab/>
      </w:r>
    </w:p>
    <w:p w:rsidR="00B953C9" w:rsidRDefault="00D26EFF" w:rsidP="00C11AB6">
      <w:pPr>
        <w:jc w:val="center"/>
        <w:rPr>
          <w:sz w:val="28"/>
          <w:szCs w:val="28"/>
        </w:rPr>
      </w:pPr>
      <w:r>
        <w:rPr>
          <w:sz w:val="28"/>
          <w:szCs w:val="28"/>
        </w:rPr>
        <w:t xml:space="preserve">Lima, </w:t>
      </w:r>
      <w:r w:rsidR="00353FE0">
        <w:rPr>
          <w:sz w:val="28"/>
          <w:szCs w:val="28"/>
        </w:rPr>
        <w:t>&lt;&lt;Mes&gt;&gt;</w:t>
      </w:r>
      <w:r w:rsidR="003F33AB">
        <w:rPr>
          <w:sz w:val="28"/>
          <w:szCs w:val="28"/>
        </w:rPr>
        <w:t xml:space="preserve"> de </w:t>
      </w:r>
      <w:r w:rsidR="00353FE0">
        <w:rPr>
          <w:sz w:val="28"/>
          <w:szCs w:val="28"/>
        </w:rPr>
        <w:t>&lt;&lt;Año&gt;&gt;</w:t>
      </w:r>
    </w:p>
    <w:p w:rsidR="009131BB" w:rsidRDefault="00B953C9" w:rsidP="00B953C9">
      <w:pPr>
        <w:pStyle w:val="Ttulo"/>
        <w:jc w:val="center"/>
      </w:pPr>
      <w:r>
        <w:br w:type="page"/>
      </w:r>
      <w:bookmarkStart w:id="1" w:name="_Toc527726836"/>
      <w:commentRangeStart w:id="2"/>
      <w:r>
        <w:lastRenderedPageBreak/>
        <w:t>Resumen</w:t>
      </w:r>
      <w:commentRangeEnd w:id="2"/>
      <w:r w:rsidR="009131BB">
        <w:rPr>
          <w:rStyle w:val="Refdecomentario"/>
          <w:rFonts w:eastAsiaTheme="minorHAnsi" w:cstheme="minorBidi"/>
          <w:b w:val="0"/>
        </w:rPr>
        <w:commentReference w:id="2"/>
      </w:r>
      <w:bookmarkEnd w:id="1"/>
    </w:p>
    <w:p w:rsidR="009131BB" w:rsidRDefault="009131BB">
      <w:pPr>
        <w:spacing w:before="0" w:after="160" w:line="259" w:lineRule="auto"/>
        <w:rPr>
          <w:rFonts w:eastAsiaTheme="majorEastAsia" w:cstheme="majorBidi"/>
          <w:b/>
          <w:sz w:val="28"/>
          <w:szCs w:val="32"/>
        </w:rPr>
      </w:pPr>
      <w:r>
        <w:br w:type="page"/>
      </w:r>
    </w:p>
    <w:p w:rsidR="00B953C9" w:rsidRDefault="009131BB" w:rsidP="00B953C9">
      <w:pPr>
        <w:pStyle w:val="Ttulo"/>
        <w:jc w:val="center"/>
      </w:pPr>
      <w:bookmarkStart w:id="3" w:name="_Toc527726837"/>
      <w:r>
        <w:lastRenderedPageBreak/>
        <w:t>Tema FCI</w:t>
      </w:r>
      <w:bookmarkEnd w:id="3"/>
    </w:p>
    <w:p w:rsidR="00353FE0" w:rsidRDefault="00353FE0" w:rsidP="00C11AB6">
      <w:pPr>
        <w:jc w:val="center"/>
        <w:rPr>
          <w:sz w:val="28"/>
          <w:szCs w:val="28"/>
        </w:rPr>
      </w:pPr>
    </w:p>
    <w:p w:rsidR="00455141" w:rsidRDefault="005059DC" w:rsidP="00132B87">
      <w:pPr>
        <w:rPr>
          <w:highlight w:val="yellow"/>
        </w:rPr>
      </w:pPr>
      <w:r w:rsidRPr="005059DC">
        <w:rPr>
          <w:highlight w:val="yellow"/>
        </w:rPr>
        <w:t>Aquí se debe colocar una copia del tema aprobado por el Decano de la FCI. No es necesario colocarlo durante los cursos de tesis.</w:t>
      </w:r>
      <w:bookmarkStart w:id="4" w:name="_Toc464642601"/>
    </w:p>
    <w:p w:rsidR="00455141" w:rsidRDefault="00455141">
      <w:pPr>
        <w:spacing w:before="0" w:after="160" w:line="259" w:lineRule="auto"/>
        <w:rPr>
          <w:rFonts w:asciiTheme="minorHAnsi" w:hAnsiTheme="minorHAnsi"/>
          <w:b/>
        </w:rPr>
      </w:pPr>
      <w:r>
        <w:rPr>
          <w:rFonts w:asciiTheme="minorHAnsi" w:hAnsiTheme="minorHAnsi"/>
          <w:b/>
        </w:rPr>
        <w:br w:type="page"/>
      </w:r>
    </w:p>
    <w:sdt>
      <w:sdtPr>
        <w:rPr>
          <w:rFonts w:asciiTheme="minorHAnsi" w:hAnsiTheme="minorHAnsi"/>
          <w:b/>
        </w:rPr>
        <w:id w:val="-548301633"/>
        <w:docPartObj>
          <w:docPartGallery w:val="Table of Contents"/>
          <w:docPartUnique/>
        </w:docPartObj>
      </w:sdtPr>
      <w:sdtEndPr>
        <w:rPr>
          <w:rFonts w:ascii="Arial" w:hAnsi="Arial"/>
          <w:b w:val="0"/>
          <w:bCs/>
          <w:noProof/>
        </w:rPr>
      </w:sdtEndPr>
      <w:sdtContent>
        <w:p w:rsidR="00D703CA" w:rsidRPr="00663A20" w:rsidRDefault="00357F2A" w:rsidP="00455141">
          <w:pPr>
            <w:jc w:val="center"/>
            <w:rPr>
              <w:rStyle w:val="TtuloCar"/>
            </w:rPr>
          </w:pPr>
          <w:r w:rsidRPr="00663A20">
            <w:rPr>
              <w:rStyle w:val="TtuloCar"/>
            </w:rPr>
            <w:t>Tabla de Contenido</w:t>
          </w:r>
          <w:bookmarkEnd w:id="4"/>
        </w:p>
        <w:bookmarkStart w:id="5" w:name="_GoBack"/>
        <w:bookmarkEnd w:id="5"/>
        <w:p w:rsidR="00132B87" w:rsidRDefault="00EE2778">
          <w:pPr>
            <w:pStyle w:val="TD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527726836" w:history="1">
            <w:r w:rsidR="00132B87" w:rsidRPr="00B32722">
              <w:rPr>
                <w:rStyle w:val="Hipervnculo"/>
                <w:noProof/>
              </w:rPr>
              <w:t>Resumen</w:t>
            </w:r>
            <w:r w:rsidR="00132B87">
              <w:rPr>
                <w:noProof/>
                <w:webHidden/>
              </w:rPr>
              <w:tab/>
            </w:r>
            <w:r w:rsidR="00132B87">
              <w:rPr>
                <w:noProof/>
                <w:webHidden/>
              </w:rPr>
              <w:fldChar w:fldCharType="begin"/>
            </w:r>
            <w:r w:rsidR="00132B87">
              <w:rPr>
                <w:noProof/>
                <w:webHidden/>
              </w:rPr>
              <w:instrText xml:space="preserve"> PAGEREF _Toc527726836 \h </w:instrText>
            </w:r>
            <w:r w:rsidR="00132B87">
              <w:rPr>
                <w:noProof/>
                <w:webHidden/>
              </w:rPr>
            </w:r>
            <w:r w:rsidR="00132B87">
              <w:rPr>
                <w:noProof/>
                <w:webHidden/>
              </w:rPr>
              <w:fldChar w:fldCharType="separate"/>
            </w:r>
            <w:r w:rsidR="00132B87">
              <w:rPr>
                <w:noProof/>
                <w:webHidden/>
              </w:rPr>
              <w:t>2</w:t>
            </w:r>
            <w:r w:rsidR="00132B87">
              <w:rPr>
                <w:noProof/>
                <w:webHidden/>
              </w:rPr>
              <w:fldChar w:fldCharType="end"/>
            </w:r>
          </w:hyperlink>
        </w:p>
        <w:p w:rsidR="00132B87" w:rsidRDefault="00132B87">
          <w:pPr>
            <w:pStyle w:val="TDC1"/>
            <w:rPr>
              <w:rFonts w:asciiTheme="minorHAnsi" w:eastAsiaTheme="minorEastAsia" w:hAnsiTheme="minorHAnsi"/>
              <w:noProof/>
              <w:lang w:eastAsia="es-PE"/>
            </w:rPr>
          </w:pPr>
          <w:hyperlink w:anchor="_Toc527726837" w:history="1">
            <w:r w:rsidRPr="00B32722">
              <w:rPr>
                <w:rStyle w:val="Hipervnculo"/>
                <w:noProof/>
              </w:rPr>
              <w:t>Tema FCI</w:t>
            </w:r>
            <w:r>
              <w:rPr>
                <w:noProof/>
                <w:webHidden/>
              </w:rPr>
              <w:tab/>
            </w:r>
            <w:r>
              <w:rPr>
                <w:noProof/>
                <w:webHidden/>
              </w:rPr>
              <w:fldChar w:fldCharType="begin"/>
            </w:r>
            <w:r>
              <w:rPr>
                <w:noProof/>
                <w:webHidden/>
              </w:rPr>
              <w:instrText xml:space="preserve"> PAGEREF _Toc527726837 \h </w:instrText>
            </w:r>
            <w:r>
              <w:rPr>
                <w:noProof/>
                <w:webHidden/>
              </w:rPr>
            </w:r>
            <w:r>
              <w:rPr>
                <w:noProof/>
                <w:webHidden/>
              </w:rPr>
              <w:fldChar w:fldCharType="separate"/>
            </w:r>
            <w:r>
              <w:rPr>
                <w:noProof/>
                <w:webHidden/>
              </w:rPr>
              <w:t>3</w:t>
            </w:r>
            <w:r>
              <w:rPr>
                <w:noProof/>
                <w:webHidden/>
              </w:rPr>
              <w:fldChar w:fldCharType="end"/>
            </w:r>
          </w:hyperlink>
        </w:p>
        <w:p w:rsidR="00132B87" w:rsidRDefault="00132B87">
          <w:pPr>
            <w:pStyle w:val="TDC1"/>
            <w:rPr>
              <w:rFonts w:asciiTheme="minorHAnsi" w:eastAsiaTheme="minorEastAsia" w:hAnsiTheme="minorHAnsi"/>
              <w:noProof/>
              <w:lang w:eastAsia="es-PE"/>
            </w:rPr>
          </w:pPr>
          <w:hyperlink w:anchor="_Toc527726838" w:history="1">
            <w:r w:rsidRPr="00B32722">
              <w:rPr>
                <w:rStyle w:val="Hipervnculo"/>
                <w:noProof/>
              </w:rPr>
              <w:t>Índice de Figuras</w:t>
            </w:r>
            <w:r>
              <w:rPr>
                <w:noProof/>
                <w:webHidden/>
              </w:rPr>
              <w:tab/>
            </w:r>
            <w:r>
              <w:rPr>
                <w:noProof/>
                <w:webHidden/>
              </w:rPr>
              <w:fldChar w:fldCharType="begin"/>
            </w:r>
            <w:r>
              <w:rPr>
                <w:noProof/>
                <w:webHidden/>
              </w:rPr>
              <w:instrText xml:space="preserve"> PAGEREF _Toc527726838 \h </w:instrText>
            </w:r>
            <w:r>
              <w:rPr>
                <w:noProof/>
                <w:webHidden/>
              </w:rPr>
            </w:r>
            <w:r>
              <w:rPr>
                <w:noProof/>
                <w:webHidden/>
              </w:rPr>
              <w:fldChar w:fldCharType="separate"/>
            </w:r>
            <w:r>
              <w:rPr>
                <w:noProof/>
                <w:webHidden/>
              </w:rPr>
              <w:t>5</w:t>
            </w:r>
            <w:r>
              <w:rPr>
                <w:noProof/>
                <w:webHidden/>
              </w:rPr>
              <w:fldChar w:fldCharType="end"/>
            </w:r>
          </w:hyperlink>
        </w:p>
        <w:p w:rsidR="00132B87" w:rsidRDefault="00132B87">
          <w:pPr>
            <w:pStyle w:val="TDC1"/>
            <w:rPr>
              <w:rFonts w:asciiTheme="minorHAnsi" w:eastAsiaTheme="minorEastAsia" w:hAnsiTheme="minorHAnsi"/>
              <w:noProof/>
              <w:lang w:eastAsia="es-PE"/>
            </w:rPr>
          </w:pPr>
          <w:hyperlink w:anchor="_Toc527726839" w:history="1">
            <w:r w:rsidRPr="00B32722">
              <w:rPr>
                <w:rStyle w:val="Hipervnculo"/>
                <w:noProof/>
              </w:rPr>
              <w:t>Índice de Tablas</w:t>
            </w:r>
            <w:r>
              <w:rPr>
                <w:noProof/>
                <w:webHidden/>
              </w:rPr>
              <w:tab/>
            </w:r>
            <w:r>
              <w:rPr>
                <w:noProof/>
                <w:webHidden/>
              </w:rPr>
              <w:fldChar w:fldCharType="begin"/>
            </w:r>
            <w:r>
              <w:rPr>
                <w:noProof/>
                <w:webHidden/>
              </w:rPr>
              <w:instrText xml:space="preserve"> PAGEREF _Toc527726839 \h </w:instrText>
            </w:r>
            <w:r>
              <w:rPr>
                <w:noProof/>
                <w:webHidden/>
              </w:rPr>
            </w:r>
            <w:r>
              <w:rPr>
                <w:noProof/>
                <w:webHidden/>
              </w:rPr>
              <w:fldChar w:fldCharType="separate"/>
            </w:r>
            <w:r>
              <w:rPr>
                <w:noProof/>
                <w:webHidden/>
              </w:rPr>
              <w:t>5</w:t>
            </w:r>
            <w:r>
              <w:rPr>
                <w:noProof/>
                <w:webHidden/>
              </w:rPr>
              <w:fldChar w:fldCharType="end"/>
            </w:r>
          </w:hyperlink>
        </w:p>
        <w:p w:rsidR="00132B87" w:rsidRDefault="00132B87">
          <w:pPr>
            <w:pStyle w:val="TDC1"/>
            <w:tabs>
              <w:tab w:val="left" w:pos="1320"/>
            </w:tabs>
            <w:rPr>
              <w:rFonts w:asciiTheme="minorHAnsi" w:eastAsiaTheme="minorEastAsia" w:hAnsiTheme="minorHAnsi"/>
              <w:noProof/>
              <w:lang w:eastAsia="es-PE"/>
            </w:rPr>
          </w:pPr>
          <w:hyperlink w:anchor="_Toc527726840" w:history="1">
            <w:r w:rsidRPr="00B32722">
              <w:rPr>
                <w:rStyle w:val="Hipervnculo"/>
                <w:noProof/>
              </w:rPr>
              <w:t>Capítulo 1.</w:t>
            </w:r>
            <w:r>
              <w:rPr>
                <w:rFonts w:asciiTheme="minorHAnsi" w:eastAsiaTheme="minorEastAsia" w:hAnsiTheme="minorHAnsi"/>
                <w:noProof/>
                <w:lang w:eastAsia="es-PE"/>
              </w:rPr>
              <w:tab/>
            </w:r>
            <w:r w:rsidRPr="00B32722">
              <w:rPr>
                <w:rStyle w:val="Hipervnculo"/>
                <w:noProof/>
              </w:rPr>
              <w:t>Generalidades</w:t>
            </w:r>
            <w:r>
              <w:rPr>
                <w:noProof/>
                <w:webHidden/>
              </w:rPr>
              <w:tab/>
            </w:r>
            <w:r>
              <w:rPr>
                <w:noProof/>
                <w:webHidden/>
              </w:rPr>
              <w:fldChar w:fldCharType="begin"/>
            </w:r>
            <w:r>
              <w:rPr>
                <w:noProof/>
                <w:webHidden/>
              </w:rPr>
              <w:instrText xml:space="preserve"> PAGEREF _Toc527726840 \h </w:instrText>
            </w:r>
            <w:r>
              <w:rPr>
                <w:noProof/>
                <w:webHidden/>
              </w:rPr>
            </w:r>
            <w:r>
              <w:rPr>
                <w:noProof/>
                <w:webHidden/>
              </w:rPr>
              <w:fldChar w:fldCharType="separate"/>
            </w:r>
            <w:r>
              <w:rPr>
                <w:noProof/>
                <w:webHidden/>
              </w:rPr>
              <w:t>6</w:t>
            </w:r>
            <w:r>
              <w:rPr>
                <w:noProof/>
                <w:webHidden/>
              </w:rPr>
              <w:fldChar w:fldCharType="end"/>
            </w:r>
          </w:hyperlink>
        </w:p>
        <w:p w:rsidR="00132B87" w:rsidRDefault="00132B87">
          <w:pPr>
            <w:pStyle w:val="TDC2"/>
            <w:tabs>
              <w:tab w:val="left" w:pos="880"/>
              <w:tab w:val="right" w:leader="dot" w:pos="8493"/>
            </w:tabs>
            <w:rPr>
              <w:rFonts w:asciiTheme="minorHAnsi" w:eastAsiaTheme="minorEastAsia" w:hAnsiTheme="minorHAnsi"/>
              <w:noProof/>
              <w:lang w:eastAsia="es-PE"/>
            </w:rPr>
          </w:pPr>
          <w:hyperlink w:anchor="_Toc527726841" w:history="1">
            <w:r w:rsidRPr="00B32722">
              <w:rPr>
                <w:rStyle w:val="Hipervnculo"/>
                <w:noProof/>
              </w:rPr>
              <w:t>1.1</w:t>
            </w:r>
            <w:r>
              <w:rPr>
                <w:rFonts w:asciiTheme="minorHAnsi" w:eastAsiaTheme="minorEastAsia" w:hAnsiTheme="minorHAnsi"/>
                <w:noProof/>
                <w:lang w:eastAsia="es-PE"/>
              </w:rPr>
              <w:tab/>
            </w:r>
            <w:r w:rsidRPr="00B32722">
              <w:rPr>
                <w:rStyle w:val="Hipervnculo"/>
                <w:noProof/>
              </w:rPr>
              <w:t>Problemática</w:t>
            </w:r>
            <w:r>
              <w:rPr>
                <w:noProof/>
                <w:webHidden/>
              </w:rPr>
              <w:tab/>
            </w:r>
            <w:r>
              <w:rPr>
                <w:noProof/>
                <w:webHidden/>
              </w:rPr>
              <w:fldChar w:fldCharType="begin"/>
            </w:r>
            <w:r>
              <w:rPr>
                <w:noProof/>
                <w:webHidden/>
              </w:rPr>
              <w:instrText xml:space="preserve"> PAGEREF _Toc527726841 \h </w:instrText>
            </w:r>
            <w:r>
              <w:rPr>
                <w:noProof/>
                <w:webHidden/>
              </w:rPr>
            </w:r>
            <w:r>
              <w:rPr>
                <w:noProof/>
                <w:webHidden/>
              </w:rPr>
              <w:fldChar w:fldCharType="separate"/>
            </w:r>
            <w:r>
              <w:rPr>
                <w:noProof/>
                <w:webHidden/>
              </w:rPr>
              <w:t>6</w:t>
            </w:r>
            <w:r>
              <w:rPr>
                <w:noProof/>
                <w:webHidden/>
              </w:rPr>
              <w:fldChar w:fldCharType="end"/>
            </w:r>
          </w:hyperlink>
        </w:p>
        <w:p w:rsidR="00132B87" w:rsidRDefault="00132B87">
          <w:pPr>
            <w:pStyle w:val="TDC2"/>
            <w:tabs>
              <w:tab w:val="left" w:pos="880"/>
              <w:tab w:val="right" w:leader="dot" w:pos="8493"/>
            </w:tabs>
            <w:rPr>
              <w:rFonts w:asciiTheme="minorHAnsi" w:eastAsiaTheme="minorEastAsia" w:hAnsiTheme="minorHAnsi"/>
              <w:noProof/>
              <w:lang w:eastAsia="es-PE"/>
            </w:rPr>
          </w:pPr>
          <w:hyperlink w:anchor="_Toc527726842" w:history="1">
            <w:r w:rsidRPr="00B32722">
              <w:rPr>
                <w:rStyle w:val="Hipervnculo"/>
                <w:noProof/>
              </w:rPr>
              <w:t>1.2</w:t>
            </w:r>
            <w:r>
              <w:rPr>
                <w:rFonts w:asciiTheme="minorHAnsi" w:eastAsiaTheme="minorEastAsia" w:hAnsiTheme="minorHAnsi"/>
                <w:noProof/>
                <w:lang w:eastAsia="es-PE"/>
              </w:rPr>
              <w:tab/>
            </w:r>
            <w:r w:rsidRPr="00B32722">
              <w:rPr>
                <w:rStyle w:val="Hipervnculo"/>
                <w:noProof/>
              </w:rPr>
              <w:t>Objetivos</w:t>
            </w:r>
            <w:r>
              <w:rPr>
                <w:noProof/>
                <w:webHidden/>
              </w:rPr>
              <w:tab/>
            </w:r>
            <w:r>
              <w:rPr>
                <w:noProof/>
                <w:webHidden/>
              </w:rPr>
              <w:fldChar w:fldCharType="begin"/>
            </w:r>
            <w:r>
              <w:rPr>
                <w:noProof/>
                <w:webHidden/>
              </w:rPr>
              <w:instrText xml:space="preserve"> PAGEREF _Toc527726842 \h </w:instrText>
            </w:r>
            <w:r>
              <w:rPr>
                <w:noProof/>
                <w:webHidden/>
              </w:rPr>
            </w:r>
            <w:r>
              <w:rPr>
                <w:noProof/>
                <w:webHidden/>
              </w:rPr>
              <w:fldChar w:fldCharType="separate"/>
            </w:r>
            <w:r>
              <w:rPr>
                <w:noProof/>
                <w:webHidden/>
              </w:rPr>
              <w:t>6</w:t>
            </w:r>
            <w:r>
              <w:rPr>
                <w:noProof/>
                <w:webHidden/>
              </w:rPr>
              <w:fldChar w:fldCharType="end"/>
            </w:r>
          </w:hyperlink>
        </w:p>
        <w:p w:rsidR="00132B87" w:rsidRDefault="00132B87">
          <w:pPr>
            <w:pStyle w:val="TDC3"/>
            <w:tabs>
              <w:tab w:val="left" w:pos="1320"/>
              <w:tab w:val="right" w:leader="dot" w:pos="8493"/>
            </w:tabs>
            <w:rPr>
              <w:rFonts w:asciiTheme="minorHAnsi" w:hAnsiTheme="minorHAnsi" w:cstheme="minorBidi"/>
              <w:noProof/>
              <w:lang w:val="es-PE" w:eastAsia="es-PE"/>
            </w:rPr>
          </w:pPr>
          <w:hyperlink w:anchor="_Toc527726843" w:history="1">
            <w:r w:rsidRPr="00B32722">
              <w:rPr>
                <w:rStyle w:val="Hipervnculo"/>
                <w:noProof/>
              </w:rPr>
              <w:t>1.2.1</w:t>
            </w:r>
            <w:r>
              <w:rPr>
                <w:rFonts w:asciiTheme="minorHAnsi" w:hAnsiTheme="minorHAnsi" w:cstheme="minorBidi"/>
                <w:noProof/>
                <w:lang w:val="es-PE" w:eastAsia="es-PE"/>
              </w:rPr>
              <w:tab/>
            </w:r>
            <w:r w:rsidRPr="00B32722">
              <w:rPr>
                <w:rStyle w:val="Hipervnculo"/>
                <w:noProof/>
              </w:rPr>
              <w:t>Objetivo general</w:t>
            </w:r>
            <w:r>
              <w:rPr>
                <w:noProof/>
                <w:webHidden/>
              </w:rPr>
              <w:tab/>
            </w:r>
            <w:r>
              <w:rPr>
                <w:noProof/>
                <w:webHidden/>
              </w:rPr>
              <w:fldChar w:fldCharType="begin"/>
            </w:r>
            <w:r>
              <w:rPr>
                <w:noProof/>
                <w:webHidden/>
              </w:rPr>
              <w:instrText xml:space="preserve"> PAGEREF _Toc527726843 \h </w:instrText>
            </w:r>
            <w:r>
              <w:rPr>
                <w:noProof/>
                <w:webHidden/>
              </w:rPr>
            </w:r>
            <w:r>
              <w:rPr>
                <w:noProof/>
                <w:webHidden/>
              </w:rPr>
              <w:fldChar w:fldCharType="separate"/>
            </w:r>
            <w:r>
              <w:rPr>
                <w:noProof/>
                <w:webHidden/>
              </w:rPr>
              <w:t>6</w:t>
            </w:r>
            <w:r>
              <w:rPr>
                <w:noProof/>
                <w:webHidden/>
              </w:rPr>
              <w:fldChar w:fldCharType="end"/>
            </w:r>
          </w:hyperlink>
        </w:p>
        <w:p w:rsidR="00132B87" w:rsidRDefault="00132B87">
          <w:pPr>
            <w:pStyle w:val="TDC3"/>
            <w:tabs>
              <w:tab w:val="left" w:pos="1320"/>
              <w:tab w:val="right" w:leader="dot" w:pos="8493"/>
            </w:tabs>
            <w:rPr>
              <w:rFonts w:asciiTheme="minorHAnsi" w:hAnsiTheme="minorHAnsi" w:cstheme="minorBidi"/>
              <w:noProof/>
              <w:lang w:val="es-PE" w:eastAsia="es-PE"/>
            </w:rPr>
          </w:pPr>
          <w:hyperlink w:anchor="_Toc527726844" w:history="1">
            <w:r w:rsidRPr="00B32722">
              <w:rPr>
                <w:rStyle w:val="Hipervnculo"/>
                <w:noProof/>
              </w:rPr>
              <w:t>1.2.2</w:t>
            </w:r>
            <w:r>
              <w:rPr>
                <w:rFonts w:asciiTheme="minorHAnsi" w:hAnsiTheme="minorHAnsi" w:cstheme="minorBidi"/>
                <w:noProof/>
                <w:lang w:val="es-PE" w:eastAsia="es-PE"/>
              </w:rPr>
              <w:tab/>
            </w:r>
            <w:r w:rsidRPr="00B32722">
              <w:rPr>
                <w:rStyle w:val="Hipervnculo"/>
                <w:noProof/>
              </w:rPr>
              <w:t>Objetivos específicos</w:t>
            </w:r>
            <w:r>
              <w:rPr>
                <w:noProof/>
                <w:webHidden/>
              </w:rPr>
              <w:tab/>
            </w:r>
            <w:r>
              <w:rPr>
                <w:noProof/>
                <w:webHidden/>
              </w:rPr>
              <w:fldChar w:fldCharType="begin"/>
            </w:r>
            <w:r>
              <w:rPr>
                <w:noProof/>
                <w:webHidden/>
              </w:rPr>
              <w:instrText xml:space="preserve"> PAGEREF _Toc527726844 \h </w:instrText>
            </w:r>
            <w:r>
              <w:rPr>
                <w:noProof/>
                <w:webHidden/>
              </w:rPr>
            </w:r>
            <w:r>
              <w:rPr>
                <w:noProof/>
                <w:webHidden/>
              </w:rPr>
              <w:fldChar w:fldCharType="separate"/>
            </w:r>
            <w:r>
              <w:rPr>
                <w:noProof/>
                <w:webHidden/>
              </w:rPr>
              <w:t>6</w:t>
            </w:r>
            <w:r>
              <w:rPr>
                <w:noProof/>
                <w:webHidden/>
              </w:rPr>
              <w:fldChar w:fldCharType="end"/>
            </w:r>
          </w:hyperlink>
        </w:p>
        <w:p w:rsidR="00132B87" w:rsidRDefault="00132B87">
          <w:pPr>
            <w:pStyle w:val="TDC3"/>
            <w:tabs>
              <w:tab w:val="left" w:pos="1320"/>
              <w:tab w:val="right" w:leader="dot" w:pos="8493"/>
            </w:tabs>
            <w:rPr>
              <w:rFonts w:asciiTheme="minorHAnsi" w:hAnsiTheme="minorHAnsi" w:cstheme="minorBidi"/>
              <w:noProof/>
              <w:lang w:val="es-PE" w:eastAsia="es-PE"/>
            </w:rPr>
          </w:pPr>
          <w:hyperlink w:anchor="_Toc527726845" w:history="1">
            <w:r w:rsidRPr="00B32722">
              <w:rPr>
                <w:rStyle w:val="Hipervnculo"/>
                <w:noProof/>
              </w:rPr>
              <w:t>1.2.3</w:t>
            </w:r>
            <w:r>
              <w:rPr>
                <w:rFonts w:asciiTheme="minorHAnsi" w:hAnsiTheme="minorHAnsi" w:cstheme="minorBidi"/>
                <w:noProof/>
                <w:lang w:val="es-PE" w:eastAsia="es-PE"/>
              </w:rPr>
              <w:tab/>
            </w:r>
            <w:r w:rsidRPr="00B32722">
              <w:rPr>
                <w:rStyle w:val="Hipervnculo"/>
                <w:noProof/>
              </w:rPr>
              <w:t>Resultados esperados</w:t>
            </w:r>
            <w:r>
              <w:rPr>
                <w:noProof/>
                <w:webHidden/>
              </w:rPr>
              <w:tab/>
            </w:r>
            <w:r>
              <w:rPr>
                <w:noProof/>
                <w:webHidden/>
              </w:rPr>
              <w:fldChar w:fldCharType="begin"/>
            </w:r>
            <w:r>
              <w:rPr>
                <w:noProof/>
                <w:webHidden/>
              </w:rPr>
              <w:instrText xml:space="preserve"> PAGEREF _Toc527726845 \h </w:instrText>
            </w:r>
            <w:r>
              <w:rPr>
                <w:noProof/>
                <w:webHidden/>
              </w:rPr>
            </w:r>
            <w:r>
              <w:rPr>
                <w:noProof/>
                <w:webHidden/>
              </w:rPr>
              <w:fldChar w:fldCharType="separate"/>
            </w:r>
            <w:r>
              <w:rPr>
                <w:noProof/>
                <w:webHidden/>
              </w:rPr>
              <w:t>6</w:t>
            </w:r>
            <w:r>
              <w:rPr>
                <w:noProof/>
                <w:webHidden/>
              </w:rPr>
              <w:fldChar w:fldCharType="end"/>
            </w:r>
          </w:hyperlink>
        </w:p>
        <w:p w:rsidR="00132B87" w:rsidRDefault="00132B87">
          <w:pPr>
            <w:pStyle w:val="TDC3"/>
            <w:tabs>
              <w:tab w:val="left" w:pos="1320"/>
              <w:tab w:val="right" w:leader="dot" w:pos="8493"/>
            </w:tabs>
            <w:rPr>
              <w:rFonts w:asciiTheme="minorHAnsi" w:hAnsiTheme="minorHAnsi" w:cstheme="minorBidi"/>
              <w:noProof/>
              <w:lang w:val="es-PE" w:eastAsia="es-PE"/>
            </w:rPr>
          </w:pPr>
          <w:hyperlink w:anchor="_Toc527726846" w:history="1">
            <w:r w:rsidRPr="00B32722">
              <w:rPr>
                <w:rStyle w:val="Hipervnculo"/>
                <w:noProof/>
              </w:rPr>
              <w:t>1.2.4</w:t>
            </w:r>
            <w:r>
              <w:rPr>
                <w:rFonts w:asciiTheme="minorHAnsi" w:hAnsiTheme="minorHAnsi" w:cstheme="minorBidi"/>
                <w:noProof/>
                <w:lang w:val="es-PE" w:eastAsia="es-PE"/>
              </w:rPr>
              <w:tab/>
            </w:r>
            <w:r w:rsidRPr="00B32722">
              <w:rPr>
                <w:rStyle w:val="Hipervnculo"/>
                <w:noProof/>
              </w:rPr>
              <w:t>Mapeo de objetivos, resultados y verificación</w:t>
            </w:r>
            <w:r>
              <w:rPr>
                <w:noProof/>
                <w:webHidden/>
              </w:rPr>
              <w:tab/>
            </w:r>
            <w:r>
              <w:rPr>
                <w:noProof/>
                <w:webHidden/>
              </w:rPr>
              <w:fldChar w:fldCharType="begin"/>
            </w:r>
            <w:r>
              <w:rPr>
                <w:noProof/>
                <w:webHidden/>
              </w:rPr>
              <w:instrText xml:space="preserve"> PAGEREF _Toc527726846 \h </w:instrText>
            </w:r>
            <w:r>
              <w:rPr>
                <w:noProof/>
                <w:webHidden/>
              </w:rPr>
            </w:r>
            <w:r>
              <w:rPr>
                <w:noProof/>
                <w:webHidden/>
              </w:rPr>
              <w:fldChar w:fldCharType="separate"/>
            </w:r>
            <w:r>
              <w:rPr>
                <w:noProof/>
                <w:webHidden/>
              </w:rPr>
              <w:t>6</w:t>
            </w:r>
            <w:r>
              <w:rPr>
                <w:noProof/>
                <w:webHidden/>
              </w:rPr>
              <w:fldChar w:fldCharType="end"/>
            </w:r>
          </w:hyperlink>
        </w:p>
        <w:p w:rsidR="00132B87" w:rsidRDefault="00132B87">
          <w:pPr>
            <w:pStyle w:val="TDC2"/>
            <w:tabs>
              <w:tab w:val="left" w:pos="880"/>
              <w:tab w:val="right" w:leader="dot" w:pos="8493"/>
            </w:tabs>
            <w:rPr>
              <w:rFonts w:asciiTheme="minorHAnsi" w:eastAsiaTheme="minorEastAsia" w:hAnsiTheme="minorHAnsi"/>
              <w:noProof/>
              <w:lang w:eastAsia="es-PE"/>
            </w:rPr>
          </w:pPr>
          <w:hyperlink w:anchor="_Toc527726847" w:history="1">
            <w:r w:rsidRPr="00B32722">
              <w:rPr>
                <w:rStyle w:val="Hipervnculo"/>
                <w:noProof/>
              </w:rPr>
              <w:t>1.3</w:t>
            </w:r>
            <w:r>
              <w:rPr>
                <w:rFonts w:asciiTheme="minorHAnsi" w:eastAsiaTheme="minorEastAsia" w:hAnsiTheme="minorHAnsi"/>
                <w:noProof/>
                <w:lang w:eastAsia="es-PE"/>
              </w:rPr>
              <w:tab/>
            </w:r>
            <w:r w:rsidRPr="00B32722">
              <w:rPr>
                <w:rStyle w:val="Hipervnculo"/>
                <w:noProof/>
              </w:rPr>
              <w:t>Herramientas y Métodos</w:t>
            </w:r>
            <w:r>
              <w:rPr>
                <w:noProof/>
                <w:webHidden/>
              </w:rPr>
              <w:tab/>
            </w:r>
            <w:r>
              <w:rPr>
                <w:noProof/>
                <w:webHidden/>
              </w:rPr>
              <w:fldChar w:fldCharType="begin"/>
            </w:r>
            <w:r>
              <w:rPr>
                <w:noProof/>
                <w:webHidden/>
              </w:rPr>
              <w:instrText xml:space="preserve"> PAGEREF _Toc527726847 \h </w:instrText>
            </w:r>
            <w:r>
              <w:rPr>
                <w:noProof/>
                <w:webHidden/>
              </w:rPr>
            </w:r>
            <w:r>
              <w:rPr>
                <w:noProof/>
                <w:webHidden/>
              </w:rPr>
              <w:fldChar w:fldCharType="separate"/>
            </w:r>
            <w:r>
              <w:rPr>
                <w:noProof/>
                <w:webHidden/>
              </w:rPr>
              <w:t>7</w:t>
            </w:r>
            <w:r>
              <w:rPr>
                <w:noProof/>
                <w:webHidden/>
              </w:rPr>
              <w:fldChar w:fldCharType="end"/>
            </w:r>
          </w:hyperlink>
        </w:p>
        <w:p w:rsidR="00132B87" w:rsidRDefault="00132B87">
          <w:pPr>
            <w:pStyle w:val="TDC1"/>
            <w:tabs>
              <w:tab w:val="left" w:pos="1320"/>
            </w:tabs>
            <w:rPr>
              <w:rFonts w:asciiTheme="minorHAnsi" w:eastAsiaTheme="minorEastAsia" w:hAnsiTheme="minorHAnsi"/>
              <w:noProof/>
              <w:lang w:eastAsia="es-PE"/>
            </w:rPr>
          </w:pPr>
          <w:hyperlink w:anchor="_Toc527726848" w:history="1">
            <w:r w:rsidRPr="00B32722">
              <w:rPr>
                <w:rStyle w:val="Hipervnculo"/>
                <w:noProof/>
              </w:rPr>
              <w:t>Capítulo 2.</w:t>
            </w:r>
            <w:r>
              <w:rPr>
                <w:rFonts w:asciiTheme="minorHAnsi" w:eastAsiaTheme="minorEastAsia" w:hAnsiTheme="minorHAnsi"/>
                <w:noProof/>
                <w:lang w:eastAsia="es-PE"/>
              </w:rPr>
              <w:tab/>
            </w:r>
            <w:r w:rsidRPr="00B32722">
              <w:rPr>
                <w:rStyle w:val="Hipervnculo"/>
                <w:noProof/>
              </w:rPr>
              <w:t>Marco Legal/Regulatorio/Conceptual/otros</w:t>
            </w:r>
            <w:r>
              <w:rPr>
                <w:noProof/>
                <w:webHidden/>
              </w:rPr>
              <w:tab/>
            </w:r>
            <w:r>
              <w:rPr>
                <w:noProof/>
                <w:webHidden/>
              </w:rPr>
              <w:fldChar w:fldCharType="begin"/>
            </w:r>
            <w:r>
              <w:rPr>
                <w:noProof/>
                <w:webHidden/>
              </w:rPr>
              <w:instrText xml:space="preserve"> PAGEREF _Toc527726848 \h </w:instrText>
            </w:r>
            <w:r>
              <w:rPr>
                <w:noProof/>
                <w:webHidden/>
              </w:rPr>
            </w:r>
            <w:r>
              <w:rPr>
                <w:noProof/>
                <w:webHidden/>
              </w:rPr>
              <w:fldChar w:fldCharType="separate"/>
            </w:r>
            <w:r>
              <w:rPr>
                <w:noProof/>
                <w:webHidden/>
              </w:rPr>
              <w:t>8</w:t>
            </w:r>
            <w:r>
              <w:rPr>
                <w:noProof/>
                <w:webHidden/>
              </w:rPr>
              <w:fldChar w:fldCharType="end"/>
            </w:r>
          </w:hyperlink>
        </w:p>
        <w:p w:rsidR="00132B87" w:rsidRDefault="00132B87">
          <w:pPr>
            <w:pStyle w:val="TDC1"/>
            <w:tabs>
              <w:tab w:val="left" w:pos="1320"/>
            </w:tabs>
            <w:rPr>
              <w:rFonts w:asciiTheme="minorHAnsi" w:eastAsiaTheme="minorEastAsia" w:hAnsiTheme="minorHAnsi"/>
              <w:noProof/>
              <w:lang w:eastAsia="es-PE"/>
            </w:rPr>
          </w:pPr>
          <w:hyperlink w:anchor="_Toc527726849" w:history="1">
            <w:r w:rsidRPr="00B32722">
              <w:rPr>
                <w:rStyle w:val="Hipervnculo"/>
                <w:noProof/>
              </w:rPr>
              <w:t>Capítulo 3.</w:t>
            </w:r>
            <w:r>
              <w:rPr>
                <w:rFonts w:asciiTheme="minorHAnsi" w:eastAsiaTheme="minorEastAsia" w:hAnsiTheme="minorHAnsi"/>
                <w:noProof/>
                <w:lang w:eastAsia="es-PE"/>
              </w:rPr>
              <w:tab/>
            </w:r>
            <w:r w:rsidRPr="00B32722">
              <w:rPr>
                <w:rStyle w:val="Hipervnculo"/>
                <w:noProof/>
              </w:rPr>
              <w:t>Estado del Arte</w:t>
            </w:r>
            <w:r>
              <w:rPr>
                <w:noProof/>
                <w:webHidden/>
              </w:rPr>
              <w:tab/>
            </w:r>
            <w:r>
              <w:rPr>
                <w:noProof/>
                <w:webHidden/>
              </w:rPr>
              <w:fldChar w:fldCharType="begin"/>
            </w:r>
            <w:r>
              <w:rPr>
                <w:noProof/>
                <w:webHidden/>
              </w:rPr>
              <w:instrText xml:space="preserve"> PAGEREF _Toc527726849 \h </w:instrText>
            </w:r>
            <w:r>
              <w:rPr>
                <w:noProof/>
                <w:webHidden/>
              </w:rPr>
            </w:r>
            <w:r>
              <w:rPr>
                <w:noProof/>
                <w:webHidden/>
              </w:rPr>
              <w:fldChar w:fldCharType="separate"/>
            </w:r>
            <w:r>
              <w:rPr>
                <w:noProof/>
                <w:webHidden/>
              </w:rPr>
              <w:t>9</w:t>
            </w:r>
            <w:r>
              <w:rPr>
                <w:noProof/>
                <w:webHidden/>
              </w:rPr>
              <w:fldChar w:fldCharType="end"/>
            </w:r>
          </w:hyperlink>
        </w:p>
        <w:p w:rsidR="00132B87" w:rsidRDefault="00132B87">
          <w:pPr>
            <w:pStyle w:val="TDC2"/>
            <w:tabs>
              <w:tab w:val="left" w:pos="880"/>
              <w:tab w:val="right" w:leader="dot" w:pos="8493"/>
            </w:tabs>
            <w:rPr>
              <w:rFonts w:asciiTheme="minorHAnsi" w:eastAsiaTheme="minorEastAsia" w:hAnsiTheme="minorHAnsi"/>
              <w:noProof/>
              <w:lang w:eastAsia="es-PE"/>
            </w:rPr>
          </w:pPr>
          <w:hyperlink w:anchor="_Toc527726850" w:history="1">
            <w:r w:rsidRPr="00B32722">
              <w:rPr>
                <w:rStyle w:val="Hipervnculo"/>
                <w:noProof/>
              </w:rPr>
              <w:t>3.1</w:t>
            </w:r>
            <w:r>
              <w:rPr>
                <w:rFonts w:asciiTheme="minorHAnsi" w:eastAsiaTheme="minorEastAsia" w:hAnsiTheme="minorHAnsi"/>
                <w:noProof/>
                <w:lang w:eastAsia="es-PE"/>
              </w:rPr>
              <w:tab/>
            </w:r>
            <w:r w:rsidRPr="00B32722">
              <w:rPr>
                <w:rStyle w:val="Hipervnculo"/>
                <w:noProof/>
              </w:rPr>
              <w:t>Revisión y discusión</w:t>
            </w:r>
            <w:r>
              <w:rPr>
                <w:noProof/>
                <w:webHidden/>
              </w:rPr>
              <w:tab/>
            </w:r>
            <w:r>
              <w:rPr>
                <w:noProof/>
                <w:webHidden/>
              </w:rPr>
              <w:fldChar w:fldCharType="begin"/>
            </w:r>
            <w:r>
              <w:rPr>
                <w:noProof/>
                <w:webHidden/>
              </w:rPr>
              <w:instrText xml:space="preserve"> PAGEREF _Toc527726850 \h </w:instrText>
            </w:r>
            <w:r>
              <w:rPr>
                <w:noProof/>
                <w:webHidden/>
              </w:rPr>
            </w:r>
            <w:r>
              <w:rPr>
                <w:noProof/>
                <w:webHidden/>
              </w:rPr>
              <w:fldChar w:fldCharType="separate"/>
            </w:r>
            <w:r>
              <w:rPr>
                <w:noProof/>
                <w:webHidden/>
              </w:rPr>
              <w:t>9</w:t>
            </w:r>
            <w:r>
              <w:rPr>
                <w:noProof/>
                <w:webHidden/>
              </w:rPr>
              <w:fldChar w:fldCharType="end"/>
            </w:r>
          </w:hyperlink>
        </w:p>
        <w:p w:rsidR="00132B87" w:rsidRDefault="00132B87">
          <w:pPr>
            <w:pStyle w:val="TDC2"/>
            <w:tabs>
              <w:tab w:val="left" w:pos="880"/>
              <w:tab w:val="right" w:leader="dot" w:pos="8493"/>
            </w:tabs>
            <w:rPr>
              <w:rFonts w:asciiTheme="minorHAnsi" w:eastAsiaTheme="minorEastAsia" w:hAnsiTheme="minorHAnsi"/>
              <w:noProof/>
              <w:lang w:eastAsia="es-PE"/>
            </w:rPr>
          </w:pPr>
          <w:hyperlink w:anchor="_Toc527726851" w:history="1">
            <w:r w:rsidRPr="00B32722">
              <w:rPr>
                <w:rStyle w:val="Hipervnculo"/>
                <w:noProof/>
              </w:rPr>
              <w:t>3.2</w:t>
            </w:r>
            <w:r>
              <w:rPr>
                <w:rFonts w:asciiTheme="minorHAnsi" w:eastAsiaTheme="minorEastAsia" w:hAnsiTheme="minorHAnsi"/>
                <w:noProof/>
                <w:lang w:eastAsia="es-PE"/>
              </w:rPr>
              <w:tab/>
            </w:r>
            <w:r w:rsidRPr="00B32722">
              <w:rPr>
                <w:rStyle w:val="Hipervnculo"/>
                <w:noProof/>
              </w:rPr>
              <w:t>Conclusiones</w:t>
            </w:r>
            <w:r>
              <w:rPr>
                <w:noProof/>
                <w:webHidden/>
              </w:rPr>
              <w:tab/>
            </w:r>
            <w:r>
              <w:rPr>
                <w:noProof/>
                <w:webHidden/>
              </w:rPr>
              <w:fldChar w:fldCharType="begin"/>
            </w:r>
            <w:r>
              <w:rPr>
                <w:noProof/>
                <w:webHidden/>
              </w:rPr>
              <w:instrText xml:space="preserve"> PAGEREF _Toc527726851 \h </w:instrText>
            </w:r>
            <w:r>
              <w:rPr>
                <w:noProof/>
                <w:webHidden/>
              </w:rPr>
            </w:r>
            <w:r>
              <w:rPr>
                <w:noProof/>
                <w:webHidden/>
              </w:rPr>
              <w:fldChar w:fldCharType="separate"/>
            </w:r>
            <w:r>
              <w:rPr>
                <w:noProof/>
                <w:webHidden/>
              </w:rPr>
              <w:t>9</w:t>
            </w:r>
            <w:r>
              <w:rPr>
                <w:noProof/>
                <w:webHidden/>
              </w:rPr>
              <w:fldChar w:fldCharType="end"/>
            </w:r>
          </w:hyperlink>
        </w:p>
        <w:p w:rsidR="00132B87" w:rsidRDefault="00132B87">
          <w:pPr>
            <w:pStyle w:val="TDC1"/>
            <w:tabs>
              <w:tab w:val="left" w:pos="1320"/>
            </w:tabs>
            <w:rPr>
              <w:rFonts w:asciiTheme="minorHAnsi" w:eastAsiaTheme="minorEastAsia" w:hAnsiTheme="minorHAnsi"/>
              <w:noProof/>
              <w:lang w:eastAsia="es-PE"/>
            </w:rPr>
          </w:pPr>
          <w:hyperlink w:anchor="_Toc527726852" w:history="1">
            <w:r w:rsidRPr="00B32722">
              <w:rPr>
                <w:rStyle w:val="Hipervnculo"/>
                <w:noProof/>
              </w:rPr>
              <w:t>Capítulo 4.</w:t>
            </w:r>
            <w:r>
              <w:rPr>
                <w:rFonts w:asciiTheme="minorHAnsi" w:eastAsiaTheme="minorEastAsia" w:hAnsiTheme="minorHAnsi"/>
                <w:noProof/>
                <w:lang w:eastAsia="es-PE"/>
              </w:rPr>
              <w:tab/>
            </w:r>
            <w:r w:rsidRPr="00B32722">
              <w:rPr>
                <w:rStyle w:val="Hipervnculo"/>
                <w:noProof/>
              </w:rPr>
              <w:t>Presentación de los resultados esperados</w:t>
            </w:r>
            <w:r>
              <w:rPr>
                <w:noProof/>
                <w:webHidden/>
              </w:rPr>
              <w:tab/>
            </w:r>
            <w:r>
              <w:rPr>
                <w:noProof/>
                <w:webHidden/>
              </w:rPr>
              <w:fldChar w:fldCharType="begin"/>
            </w:r>
            <w:r>
              <w:rPr>
                <w:noProof/>
                <w:webHidden/>
              </w:rPr>
              <w:instrText xml:space="preserve"> PAGEREF _Toc527726852 \h </w:instrText>
            </w:r>
            <w:r>
              <w:rPr>
                <w:noProof/>
                <w:webHidden/>
              </w:rPr>
            </w:r>
            <w:r>
              <w:rPr>
                <w:noProof/>
                <w:webHidden/>
              </w:rPr>
              <w:fldChar w:fldCharType="separate"/>
            </w:r>
            <w:r>
              <w:rPr>
                <w:noProof/>
                <w:webHidden/>
              </w:rPr>
              <w:t>10</w:t>
            </w:r>
            <w:r>
              <w:rPr>
                <w:noProof/>
                <w:webHidden/>
              </w:rPr>
              <w:fldChar w:fldCharType="end"/>
            </w:r>
          </w:hyperlink>
        </w:p>
        <w:p w:rsidR="00132B87" w:rsidRDefault="00132B87">
          <w:pPr>
            <w:pStyle w:val="TDC1"/>
            <w:tabs>
              <w:tab w:val="left" w:pos="1320"/>
            </w:tabs>
            <w:rPr>
              <w:rFonts w:asciiTheme="minorHAnsi" w:eastAsiaTheme="minorEastAsia" w:hAnsiTheme="minorHAnsi"/>
              <w:noProof/>
              <w:lang w:eastAsia="es-PE"/>
            </w:rPr>
          </w:pPr>
          <w:hyperlink w:anchor="_Toc527726853" w:history="1">
            <w:r w:rsidRPr="00B32722">
              <w:rPr>
                <w:rStyle w:val="Hipervnculo"/>
                <w:noProof/>
              </w:rPr>
              <w:t>Capítulo 5.</w:t>
            </w:r>
            <w:r>
              <w:rPr>
                <w:rFonts w:asciiTheme="minorHAnsi" w:eastAsiaTheme="minorEastAsia" w:hAnsiTheme="minorHAnsi"/>
                <w:noProof/>
                <w:lang w:eastAsia="es-PE"/>
              </w:rPr>
              <w:tab/>
            </w:r>
            <w:r w:rsidRPr="00B32722">
              <w:rPr>
                <w:rStyle w:val="Hipervnculo"/>
                <w:noProof/>
              </w:rPr>
              <w:t>Conclusiones y trabajos futuros</w:t>
            </w:r>
            <w:r>
              <w:rPr>
                <w:noProof/>
                <w:webHidden/>
              </w:rPr>
              <w:tab/>
            </w:r>
            <w:r>
              <w:rPr>
                <w:noProof/>
                <w:webHidden/>
              </w:rPr>
              <w:fldChar w:fldCharType="begin"/>
            </w:r>
            <w:r>
              <w:rPr>
                <w:noProof/>
                <w:webHidden/>
              </w:rPr>
              <w:instrText xml:space="preserve"> PAGEREF _Toc527726853 \h </w:instrText>
            </w:r>
            <w:r>
              <w:rPr>
                <w:noProof/>
                <w:webHidden/>
              </w:rPr>
            </w:r>
            <w:r>
              <w:rPr>
                <w:noProof/>
                <w:webHidden/>
              </w:rPr>
              <w:fldChar w:fldCharType="separate"/>
            </w:r>
            <w:r>
              <w:rPr>
                <w:noProof/>
                <w:webHidden/>
              </w:rPr>
              <w:t>11</w:t>
            </w:r>
            <w:r>
              <w:rPr>
                <w:noProof/>
                <w:webHidden/>
              </w:rPr>
              <w:fldChar w:fldCharType="end"/>
            </w:r>
          </w:hyperlink>
        </w:p>
        <w:p w:rsidR="00132B87" w:rsidRDefault="00132B87">
          <w:pPr>
            <w:pStyle w:val="TDC2"/>
            <w:tabs>
              <w:tab w:val="left" w:pos="880"/>
              <w:tab w:val="right" w:leader="dot" w:pos="8493"/>
            </w:tabs>
            <w:rPr>
              <w:rFonts w:asciiTheme="minorHAnsi" w:eastAsiaTheme="minorEastAsia" w:hAnsiTheme="minorHAnsi"/>
              <w:noProof/>
              <w:lang w:eastAsia="es-PE"/>
            </w:rPr>
          </w:pPr>
          <w:hyperlink w:anchor="_Toc527726854" w:history="1">
            <w:r w:rsidRPr="00B32722">
              <w:rPr>
                <w:rStyle w:val="Hipervnculo"/>
                <w:noProof/>
              </w:rPr>
              <w:t>5.1</w:t>
            </w:r>
            <w:r>
              <w:rPr>
                <w:rFonts w:asciiTheme="minorHAnsi" w:eastAsiaTheme="minorEastAsia" w:hAnsiTheme="minorHAnsi"/>
                <w:noProof/>
                <w:lang w:eastAsia="es-PE"/>
              </w:rPr>
              <w:tab/>
            </w:r>
            <w:r w:rsidRPr="00B32722">
              <w:rPr>
                <w:rStyle w:val="Hipervnculo"/>
                <w:noProof/>
              </w:rPr>
              <w:t>Conclusiones</w:t>
            </w:r>
            <w:r>
              <w:rPr>
                <w:noProof/>
                <w:webHidden/>
              </w:rPr>
              <w:tab/>
            </w:r>
            <w:r>
              <w:rPr>
                <w:noProof/>
                <w:webHidden/>
              </w:rPr>
              <w:fldChar w:fldCharType="begin"/>
            </w:r>
            <w:r>
              <w:rPr>
                <w:noProof/>
                <w:webHidden/>
              </w:rPr>
              <w:instrText xml:space="preserve"> PAGEREF _Toc527726854 \h </w:instrText>
            </w:r>
            <w:r>
              <w:rPr>
                <w:noProof/>
                <w:webHidden/>
              </w:rPr>
            </w:r>
            <w:r>
              <w:rPr>
                <w:noProof/>
                <w:webHidden/>
              </w:rPr>
              <w:fldChar w:fldCharType="separate"/>
            </w:r>
            <w:r>
              <w:rPr>
                <w:noProof/>
                <w:webHidden/>
              </w:rPr>
              <w:t>11</w:t>
            </w:r>
            <w:r>
              <w:rPr>
                <w:noProof/>
                <w:webHidden/>
              </w:rPr>
              <w:fldChar w:fldCharType="end"/>
            </w:r>
          </w:hyperlink>
        </w:p>
        <w:p w:rsidR="00132B87" w:rsidRDefault="00132B87">
          <w:pPr>
            <w:pStyle w:val="TDC2"/>
            <w:tabs>
              <w:tab w:val="left" w:pos="880"/>
              <w:tab w:val="right" w:leader="dot" w:pos="8493"/>
            </w:tabs>
            <w:rPr>
              <w:rFonts w:asciiTheme="minorHAnsi" w:eastAsiaTheme="minorEastAsia" w:hAnsiTheme="minorHAnsi"/>
              <w:noProof/>
              <w:lang w:eastAsia="es-PE"/>
            </w:rPr>
          </w:pPr>
          <w:hyperlink w:anchor="_Toc527726855" w:history="1">
            <w:r w:rsidRPr="00B32722">
              <w:rPr>
                <w:rStyle w:val="Hipervnculo"/>
                <w:noProof/>
              </w:rPr>
              <w:t>5.2</w:t>
            </w:r>
            <w:r>
              <w:rPr>
                <w:rFonts w:asciiTheme="minorHAnsi" w:eastAsiaTheme="minorEastAsia" w:hAnsiTheme="minorHAnsi"/>
                <w:noProof/>
                <w:lang w:eastAsia="es-PE"/>
              </w:rPr>
              <w:tab/>
            </w:r>
            <w:r w:rsidRPr="00B32722">
              <w:rPr>
                <w:rStyle w:val="Hipervnculo"/>
                <w:noProof/>
              </w:rPr>
              <w:t>Trabajos futuros</w:t>
            </w:r>
            <w:r>
              <w:rPr>
                <w:noProof/>
                <w:webHidden/>
              </w:rPr>
              <w:tab/>
            </w:r>
            <w:r>
              <w:rPr>
                <w:noProof/>
                <w:webHidden/>
              </w:rPr>
              <w:fldChar w:fldCharType="begin"/>
            </w:r>
            <w:r>
              <w:rPr>
                <w:noProof/>
                <w:webHidden/>
              </w:rPr>
              <w:instrText xml:space="preserve"> PAGEREF _Toc527726855 \h </w:instrText>
            </w:r>
            <w:r>
              <w:rPr>
                <w:noProof/>
                <w:webHidden/>
              </w:rPr>
            </w:r>
            <w:r>
              <w:rPr>
                <w:noProof/>
                <w:webHidden/>
              </w:rPr>
              <w:fldChar w:fldCharType="separate"/>
            </w:r>
            <w:r>
              <w:rPr>
                <w:noProof/>
                <w:webHidden/>
              </w:rPr>
              <w:t>11</w:t>
            </w:r>
            <w:r>
              <w:rPr>
                <w:noProof/>
                <w:webHidden/>
              </w:rPr>
              <w:fldChar w:fldCharType="end"/>
            </w:r>
          </w:hyperlink>
        </w:p>
        <w:p w:rsidR="00132B87" w:rsidRDefault="00132B87">
          <w:pPr>
            <w:pStyle w:val="TDC1"/>
            <w:rPr>
              <w:rFonts w:asciiTheme="minorHAnsi" w:eastAsiaTheme="minorEastAsia" w:hAnsiTheme="minorHAnsi"/>
              <w:noProof/>
              <w:lang w:eastAsia="es-PE"/>
            </w:rPr>
          </w:pPr>
          <w:hyperlink w:anchor="_Toc527726856" w:history="1">
            <w:r w:rsidRPr="00B32722">
              <w:rPr>
                <w:rStyle w:val="Hipervnculo"/>
                <w:noProof/>
              </w:rPr>
              <w:t>Referencias</w:t>
            </w:r>
            <w:r>
              <w:rPr>
                <w:noProof/>
                <w:webHidden/>
              </w:rPr>
              <w:tab/>
            </w:r>
            <w:r>
              <w:rPr>
                <w:noProof/>
                <w:webHidden/>
              </w:rPr>
              <w:fldChar w:fldCharType="begin"/>
            </w:r>
            <w:r>
              <w:rPr>
                <w:noProof/>
                <w:webHidden/>
              </w:rPr>
              <w:instrText xml:space="preserve"> PAGEREF _Toc527726856 \h </w:instrText>
            </w:r>
            <w:r>
              <w:rPr>
                <w:noProof/>
                <w:webHidden/>
              </w:rPr>
            </w:r>
            <w:r>
              <w:rPr>
                <w:noProof/>
                <w:webHidden/>
              </w:rPr>
              <w:fldChar w:fldCharType="separate"/>
            </w:r>
            <w:r>
              <w:rPr>
                <w:noProof/>
                <w:webHidden/>
              </w:rPr>
              <w:t>12</w:t>
            </w:r>
            <w:r>
              <w:rPr>
                <w:noProof/>
                <w:webHidden/>
              </w:rPr>
              <w:fldChar w:fldCharType="end"/>
            </w:r>
          </w:hyperlink>
        </w:p>
        <w:p w:rsidR="00132B87" w:rsidRDefault="00132B87">
          <w:pPr>
            <w:pStyle w:val="TDC1"/>
            <w:rPr>
              <w:rFonts w:asciiTheme="minorHAnsi" w:eastAsiaTheme="minorEastAsia" w:hAnsiTheme="minorHAnsi"/>
              <w:noProof/>
              <w:lang w:eastAsia="es-PE"/>
            </w:rPr>
          </w:pPr>
          <w:hyperlink w:anchor="_Toc527726857" w:history="1">
            <w:r w:rsidRPr="00B32722">
              <w:rPr>
                <w:rStyle w:val="Hipervnculo"/>
                <w:noProof/>
              </w:rPr>
              <w:t>Anexos</w:t>
            </w:r>
            <w:r>
              <w:rPr>
                <w:noProof/>
                <w:webHidden/>
              </w:rPr>
              <w:tab/>
            </w:r>
            <w:r>
              <w:rPr>
                <w:noProof/>
                <w:webHidden/>
              </w:rPr>
              <w:fldChar w:fldCharType="begin"/>
            </w:r>
            <w:r>
              <w:rPr>
                <w:noProof/>
                <w:webHidden/>
              </w:rPr>
              <w:instrText xml:space="preserve"> PAGEREF _Toc527726857 \h </w:instrText>
            </w:r>
            <w:r>
              <w:rPr>
                <w:noProof/>
                <w:webHidden/>
              </w:rPr>
            </w:r>
            <w:r>
              <w:rPr>
                <w:noProof/>
                <w:webHidden/>
              </w:rPr>
              <w:fldChar w:fldCharType="separate"/>
            </w:r>
            <w:r>
              <w:rPr>
                <w:noProof/>
                <w:webHidden/>
              </w:rPr>
              <w:t>i</w:t>
            </w:r>
            <w:r>
              <w:rPr>
                <w:noProof/>
                <w:webHidden/>
              </w:rPr>
              <w:fldChar w:fldCharType="end"/>
            </w:r>
          </w:hyperlink>
        </w:p>
        <w:p w:rsidR="00132B87" w:rsidRDefault="00132B87">
          <w:pPr>
            <w:pStyle w:val="TDC1"/>
            <w:rPr>
              <w:rFonts w:asciiTheme="minorHAnsi" w:eastAsiaTheme="minorEastAsia" w:hAnsiTheme="minorHAnsi"/>
              <w:noProof/>
              <w:lang w:eastAsia="es-PE"/>
            </w:rPr>
          </w:pPr>
          <w:hyperlink w:anchor="_Toc527726858" w:history="1">
            <w:r w:rsidRPr="00B32722">
              <w:rPr>
                <w:rStyle w:val="Hipervnculo"/>
                <w:rFonts w:cs="Arial"/>
                <w:noProof/>
              </w:rPr>
              <w:t>Anexo A: Plan de Proyecto</w:t>
            </w:r>
            <w:r>
              <w:rPr>
                <w:noProof/>
                <w:webHidden/>
              </w:rPr>
              <w:tab/>
            </w:r>
            <w:r>
              <w:rPr>
                <w:noProof/>
                <w:webHidden/>
              </w:rPr>
              <w:fldChar w:fldCharType="begin"/>
            </w:r>
            <w:r>
              <w:rPr>
                <w:noProof/>
                <w:webHidden/>
              </w:rPr>
              <w:instrText xml:space="preserve"> PAGEREF _Toc527726858 \h </w:instrText>
            </w:r>
            <w:r>
              <w:rPr>
                <w:noProof/>
                <w:webHidden/>
              </w:rPr>
            </w:r>
            <w:r>
              <w:rPr>
                <w:noProof/>
                <w:webHidden/>
              </w:rPr>
              <w:fldChar w:fldCharType="separate"/>
            </w:r>
            <w:r>
              <w:rPr>
                <w:noProof/>
                <w:webHidden/>
              </w:rPr>
              <w:t>ii</w:t>
            </w:r>
            <w:r>
              <w:rPr>
                <w:noProof/>
                <w:webHidden/>
              </w:rPr>
              <w:fldChar w:fldCharType="end"/>
            </w:r>
          </w:hyperlink>
        </w:p>
        <w:p w:rsidR="00D703CA" w:rsidRPr="00D703CA" w:rsidRDefault="00EE2778" w:rsidP="00D07CE5">
          <w:pPr>
            <w:spacing w:before="0" w:after="0" w:line="240" w:lineRule="auto"/>
            <w:rPr>
              <w:lang w:val="en-US"/>
            </w:rPr>
          </w:pPr>
          <w:r>
            <w:rPr>
              <w:b/>
              <w:bCs/>
              <w:noProof/>
            </w:rPr>
            <w:fldChar w:fldCharType="end"/>
          </w:r>
        </w:p>
      </w:sdtContent>
    </w:sdt>
    <w:p w:rsidR="00D26EFF" w:rsidRDefault="00D26EFF">
      <w:pPr>
        <w:rPr>
          <w:lang w:val="en-US"/>
        </w:rPr>
      </w:pPr>
    </w:p>
    <w:p w:rsidR="00832AA5" w:rsidRDefault="00832AA5">
      <w:pPr>
        <w:spacing w:before="0" w:after="160" w:line="259" w:lineRule="auto"/>
        <w:rPr>
          <w:ins w:id="6" w:author="Claudia Zapata" w:date="2018-09-21T13:45:00Z"/>
          <w:rFonts w:eastAsiaTheme="majorEastAsia" w:cstheme="majorBidi"/>
          <w:b/>
          <w:sz w:val="28"/>
          <w:szCs w:val="32"/>
        </w:rPr>
      </w:pPr>
      <w:ins w:id="7" w:author="Claudia Zapata" w:date="2018-09-21T13:45:00Z">
        <w:r>
          <w:br w:type="page"/>
        </w:r>
      </w:ins>
    </w:p>
    <w:p w:rsidR="00067E49" w:rsidRDefault="00BD4792" w:rsidP="00D07CE5">
      <w:pPr>
        <w:pStyle w:val="Ttulo"/>
        <w:spacing w:before="0" w:line="240" w:lineRule="auto"/>
        <w:rPr>
          <w:noProof/>
        </w:rPr>
      </w:pPr>
      <w:bookmarkStart w:id="8" w:name="_Toc527726838"/>
      <w:r>
        <w:lastRenderedPageBreak/>
        <w:t>Índice</w:t>
      </w:r>
      <w:r w:rsidR="00945831" w:rsidRPr="00343997">
        <w:t xml:space="preserve"> de </w:t>
      </w:r>
      <w:commentRangeStart w:id="9"/>
      <w:r w:rsidR="00945831" w:rsidRPr="00343997">
        <w:t>Figuras</w:t>
      </w:r>
      <w:commentRangeEnd w:id="9"/>
      <w:r w:rsidR="002810C5">
        <w:rPr>
          <w:rStyle w:val="Refdecomentario"/>
          <w:rFonts w:eastAsiaTheme="minorHAnsi" w:cstheme="minorBidi"/>
          <w:b w:val="0"/>
        </w:rPr>
        <w:commentReference w:id="9"/>
      </w:r>
      <w:bookmarkEnd w:id="8"/>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rsidR="00067E49" w:rsidRDefault="00067E49">
      <w:pPr>
        <w:pStyle w:val="Tabladeilustracion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Pr>
          <w:noProof/>
        </w:rPr>
        <w:t>8</w:t>
      </w:r>
      <w:r w:rsidR="00EE2778">
        <w:rPr>
          <w:noProof/>
        </w:rPr>
        <w:fldChar w:fldCharType="end"/>
      </w:r>
    </w:p>
    <w:p w:rsidR="00646ED0" w:rsidRPr="00D95758" w:rsidRDefault="00EE2778" w:rsidP="00D07CE5">
      <w:pPr>
        <w:spacing w:before="0" w:line="240" w:lineRule="auto"/>
      </w:pPr>
      <w:r>
        <w:rPr>
          <w:lang w:val="en-US"/>
        </w:rPr>
        <w:fldChar w:fldCharType="end"/>
      </w:r>
    </w:p>
    <w:p w:rsidR="006F125C" w:rsidRPr="00945831" w:rsidRDefault="006F125C" w:rsidP="00663A20">
      <w:pPr>
        <w:pStyle w:val="Ttulo"/>
      </w:pPr>
      <w:bookmarkStart w:id="10" w:name="_Toc527726839"/>
      <w:r w:rsidRPr="006F125C">
        <w:t>Índice de Tablas</w:t>
      </w:r>
      <w:bookmarkEnd w:id="10"/>
    </w:p>
    <w:p w:rsidR="00067E49" w:rsidRDefault="00EE2778">
      <w:pPr>
        <w:pStyle w:val="Tabladeilustracion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067E49">
        <w:rPr>
          <w:noProof/>
        </w:rPr>
        <w:t>7</w:t>
      </w:r>
      <w:r>
        <w:rPr>
          <w:noProof/>
        </w:rPr>
        <w:fldChar w:fldCharType="end"/>
      </w:r>
    </w:p>
    <w:p w:rsidR="00DB0475" w:rsidRDefault="00EE2778" w:rsidP="00D07CE5">
      <w:pPr>
        <w:spacing w:before="0" w:line="240" w:lineRule="auto"/>
      </w:pPr>
      <w:r>
        <w:fldChar w:fldCharType="end"/>
      </w:r>
    </w:p>
    <w:p w:rsidR="005E7CD3" w:rsidRDefault="005E7CD3" w:rsidP="00BF76A4">
      <w:pPr>
        <w:spacing w:before="0"/>
      </w:pPr>
    </w:p>
    <w:p w:rsidR="005E7CD3" w:rsidRDefault="005E7CD3" w:rsidP="00BF76A4">
      <w:pPr>
        <w:spacing w:before="0"/>
      </w:pPr>
    </w:p>
    <w:p w:rsidR="00455141" w:rsidRDefault="00455141">
      <w:pPr>
        <w:spacing w:before="0" w:after="160" w:line="259" w:lineRule="auto"/>
        <w:rPr>
          <w:rFonts w:eastAsiaTheme="majorEastAsia" w:cstheme="majorBidi"/>
          <w:b/>
          <w:sz w:val="28"/>
          <w:szCs w:val="32"/>
        </w:rPr>
      </w:pPr>
      <w:r>
        <w:br w:type="page"/>
      </w:r>
    </w:p>
    <w:p w:rsidR="00E01541" w:rsidRDefault="00E01541" w:rsidP="00663A20">
      <w:pPr>
        <w:pStyle w:val="Ttulo1"/>
      </w:pPr>
      <w:bookmarkStart w:id="11" w:name="_Toc527726840"/>
      <w:r>
        <w:lastRenderedPageBreak/>
        <w:t>Generalidades</w:t>
      </w:r>
      <w:bookmarkEnd w:id="11"/>
    </w:p>
    <w:p w:rsidR="00663A20" w:rsidRDefault="001114A9" w:rsidP="00E01541">
      <w:pPr>
        <w:pStyle w:val="Ttulo2"/>
      </w:pPr>
      <w:bookmarkStart w:id="12" w:name="_Toc527726841"/>
      <w:r>
        <w:t>Problemática</w:t>
      </w:r>
      <w:bookmarkEnd w:id="12"/>
    </w:p>
    <w:p w:rsidR="00E01541" w:rsidRDefault="00E01541" w:rsidP="00E01541">
      <w:pPr>
        <w:jc w:val="both"/>
      </w:pPr>
      <w:r>
        <w:t xml:space="preserve">Texto que describe el problema, puede utilizar la técnica de árbol de problemas. Todas sus afirmaciones deben sustentarse mediante las referencias para lo cual debe manejar un gestor de referencias como: </w:t>
      </w:r>
      <w:proofErr w:type="spellStart"/>
      <w:r>
        <w:t>Zotero</w:t>
      </w:r>
      <w:proofErr w:type="spellEnd"/>
      <w:r>
        <w:t xml:space="preserve">, </w:t>
      </w:r>
      <w:proofErr w:type="spellStart"/>
      <w:r>
        <w:t>EndNote</w:t>
      </w:r>
      <w:proofErr w:type="spellEnd"/>
      <w:r>
        <w:t xml:space="preserve"> u otros. El formato de las referencias debe ser APA en su versión más actual tal como el ejemplo a continuación </w:t>
      </w:r>
      <w:r w:rsidR="00EE2778">
        <w:fldChar w:fldCharType="begin" w:fldLock="1"/>
      </w:r>
      <w:r w:rsidR="00AF7F1C">
        <w:instrText xml:space="preserve"> ADDIN ZOTERO_ITEM CSL_CITATION {"citationID":"a5qgpdilcl","properties":{"formattedCitation":"(Krusche &amp; Bruegge, 2014)","plainCitation":"(Krusche &amp; Bruegge, 2014)"},"citationItems":[{"id":338,"uris":["http://zotero.org/users/633854/items/QZW85QGG"],"uri":["http://zotero.org/users/633854/items/QZW85QGG"],"itemData":{"id":338,"type":"paper-conference","title":"User feedback in mobile development","container-title":"MobileDeLi 2014 - Proceedings of the 2nd International Workshop on Mobile Development Lifecycle, Part of SPLASH 2014","page":"25-26","URL":"http://www.scopus.com/inward/record.url?eid=2-s2.0-84921489617&amp;partnerID=40&amp;md5=0198a5715bec4bf6608454ce82f098d2","note":"cited By 0","author":[{"family":"Krusche","given":"S."},{"family":"Bruegge","given":"B."}],"issued":{"date-parts":[["2014"]]}}}],"schema":"https://github.com/citation-style-language/schema/raw/master/csl-citation.json"} </w:instrText>
      </w:r>
      <w:r w:rsidR="00EE2778">
        <w:fldChar w:fldCharType="separate"/>
      </w:r>
      <w:r w:rsidR="004C258E" w:rsidRPr="004C258E">
        <w:rPr>
          <w:rFonts w:cs="Arial"/>
        </w:rPr>
        <w:t>(</w:t>
      </w:r>
      <w:proofErr w:type="spellStart"/>
      <w:r w:rsidR="004C258E" w:rsidRPr="004C258E">
        <w:rPr>
          <w:rFonts w:cs="Arial"/>
        </w:rPr>
        <w:t>Krusche</w:t>
      </w:r>
      <w:proofErr w:type="spellEnd"/>
      <w:r w:rsidR="004C258E" w:rsidRPr="004C258E">
        <w:rPr>
          <w:rFonts w:cs="Arial"/>
        </w:rPr>
        <w:t xml:space="preserve"> &amp; </w:t>
      </w:r>
      <w:proofErr w:type="spellStart"/>
      <w:r w:rsidR="004C258E" w:rsidRPr="004C258E">
        <w:rPr>
          <w:rFonts w:cs="Arial"/>
        </w:rPr>
        <w:t>Bruegge</w:t>
      </w:r>
      <w:proofErr w:type="spellEnd"/>
      <w:r w:rsidR="004C258E" w:rsidRPr="004C258E">
        <w:rPr>
          <w:rFonts w:cs="Arial"/>
        </w:rPr>
        <w:t>, 2014)</w:t>
      </w:r>
      <w:r w:rsidR="00EE2778">
        <w:fldChar w:fldCharType="end"/>
      </w:r>
      <w:r>
        <w:t xml:space="preserve">. </w:t>
      </w:r>
    </w:p>
    <w:p w:rsidR="00E01541" w:rsidRPr="000E56CC" w:rsidRDefault="00E01541" w:rsidP="00E01541">
      <w:pPr>
        <w:jc w:val="both"/>
      </w:pPr>
      <w:r>
        <w:t>Esta sección debe hacer al menos una conclusión de la problemática que permita derivar la propuesta del proyecto</w:t>
      </w:r>
      <w:r w:rsidRPr="00530DDA">
        <w:t>.</w:t>
      </w:r>
    </w:p>
    <w:p w:rsidR="00E01541" w:rsidRDefault="00E01541" w:rsidP="00E01541">
      <w:pPr>
        <w:pStyle w:val="Ttulo2"/>
      </w:pPr>
      <w:bookmarkStart w:id="13" w:name="_Toc527726842"/>
      <w:r>
        <w:t>Objetivos</w:t>
      </w:r>
      <w:bookmarkEnd w:id="13"/>
    </w:p>
    <w:p w:rsidR="00E01541" w:rsidRDefault="00E01541" w:rsidP="00E01541">
      <w:pPr>
        <w:pStyle w:val="Ttulo3"/>
      </w:pPr>
      <w:bookmarkStart w:id="14" w:name="_Toc527726843"/>
      <w:r>
        <w:t>O</w:t>
      </w:r>
      <w:r w:rsidRPr="00E01541">
        <w:t>bjetivo general</w:t>
      </w:r>
      <w:bookmarkEnd w:id="14"/>
    </w:p>
    <w:p w:rsidR="00E01541" w:rsidRDefault="00E01541" w:rsidP="00E01541">
      <w:pPr>
        <w:pStyle w:val="Ttulo3"/>
      </w:pPr>
      <w:bookmarkStart w:id="15" w:name="_Toc527726844"/>
      <w:r>
        <w:t>O</w:t>
      </w:r>
      <w:r w:rsidRPr="00E01541">
        <w:t>bjetivos específicos</w:t>
      </w:r>
      <w:bookmarkEnd w:id="15"/>
      <w:r w:rsidRPr="00E01541">
        <w:t xml:space="preserve"> </w:t>
      </w:r>
    </w:p>
    <w:p w:rsidR="00E01541" w:rsidRPr="00E01541" w:rsidRDefault="009F7214" w:rsidP="00ED3A09">
      <w:pPr>
        <w:pStyle w:val="Prrafodelista"/>
        <w:numPr>
          <w:ilvl w:val="0"/>
          <w:numId w:val="3"/>
        </w:numPr>
      </w:pPr>
      <w:r>
        <w:t>Los objetivos deben ser verificables.</w:t>
      </w:r>
    </w:p>
    <w:p w:rsidR="00E01541" w:rsidRDefault="00E01541" w:rsidP="00E01541">
      <w:pPr>
        <w:pStyle w:val="Ttulo3"/>
      </w:pPr>
      <w:bookmarkStart w:id="16" w:name="_Toc527726845"/>
      <w:r>
        <w:t>R</w:t>
      </w:r>
      <w:r w:rsidRPr="00E01541">
        <w:t>esultados esperados</w:t>
      </w:r>
      <w:bookmarkEnd w:id="16"/>
    </w:p>
    <w:p w:rsidR="00E01541" w:rsidRDefault="00E01541" w:rsidP="00ED3A09">
      <w:pPr>
        <w:pStyle w:val="Prrafodelista"/>
        <w:numPr>
          <w:ilvl w:val="0"/>
          <w:numId w:val="4"/>
        </w:numPr>
      </w:pPr>
      <w:r>
        <w:t>Texto del resultado que incluya la forma de validación (O1)</w:t>
      </w:r>
    </w:p>
    <w:p w:rsidR="00495633" w:rsidRDefault="00495633" w:rsidP="00495633">
      <w:pPr>
        <w:pStyle w:val="Ttulo3"/>
      </w:pPr>
      <w:bookmarkStart w:id="17" w:name="_Toc527726846"/>
      <w:commentRangeStart w:id="18"/>
      <w:r>
        <w:t>Mapeo de objetivos, resultados y verificación</w:t>
      </w:r>
      <w:commentRangeEnd w:id="18"/>
      <w:r>
        <w:rPr>
          <w:rStyle w:val="Refdecomentario"/>
          <w:rFonts w:eastAsiaTheme="minorHAnsi" w:cstheme="minorBidi"/>
          <w:b w:val="0"/>
        </w:rPr>
        <w:commentReference w:id="18"/>
      </w:r>
      <w:bookmarkEnd w:id="17"/>
    </w:p>
    <w:tbl>
      <w:tblPr>
        <w:tblStyle w:val="Tablaconcuadrcula"/>
        <w:tblW w:w="0" w:type="auto"/>
        <w:tblInd w:w="360" w:type="dxa"/>
        <w:tblLook w:val="04A0" w:firstRow="1" w:lastRow="0" w:firstColumn="1" w:lastColumn="0" w:noHBand="0" w:noVBand="1"/>
      </w:tblPr>
      <w:tblGrid>
        <w:gridCol w:w="2867"/>
        <w:gridCol w:w="1559"/>
        <w:gridCol w:w="3933"/>
      </w:tblGrid>
      <w:tr w:rsidR="002513FB" w:rsidTr="002513FB">
        <w:tc>
          <w:tcPr>
            <w:tcW w:w="8359" w:type="dxa"/>
            <w:gridSpan w:val="3"/>
          </w:tcPr>
          <w:p w:rsidR="002513FB" w:rsidRDefault="002513FB" w:rsidP="002513FB">
            <w:r w:rsidRPr="00AC0044">
              <w:rPr>
                <w:b/>
              </w:rPr>
              <w:t>Objetivo:</w:t>
            </w:r>
            <w:r>
              <w:t xml:space="preserve"> Implementar mecani</w:t>
            </w:r>
            <w:r w:rsidR="00495633">
              <w:t>s</w:t>
            </w:r>
            <w:r>
              <w:t xml:space="preserve">mos que permitan </w:t>
            </w:r>
            <w:proofErr w:type="spellStart"/>
            <w:r>
              <w:t>interoperar</w:t>
            </w:r>
            <w:proofErr w:type="spellEnd"/>
            <w:r>
              <w:t xml:space="preserve"> con otras plataformas informáticas para el correcto registros de la información docente</w:t>
            </w:r>
          </w:p>
        </w:tc>
      </w:tr>
      <w:tr w:rsidR="002513FB" w:rsidTr="002513FB">
        <w:tc>
          <w:tcPr>
            <w:tcW w:w="2867" w:type="dxa"/>
          </w:tcPr>
          <w:p w:rsidR="002513FB" w:rsidRDefault="002513FB" w:rsidP="002513FB">
            <w:r w:rsidRPr="00AC0044">
              <w:rPr>
                <w:b/>
              </w:rPr>
              <w:t>Resultado</w:t>
            </w:r>
          </w:p>
        </w:tc>
        <w:tc>
          <w:tcPr>
            <w:tcW w:w="1559" w:type="dxa"/>
          </w:tcPr>
          <w:p w:rsidR="002513FB" w:rsidRPr="00AC0044" w:rsidRDefault="002513FB" w:rsidP="002513FB">
            <w:pPr>
              <w:rPr>
                <w:b/>
              </w:rPr>
            </w:pPr>
            <w:r w:rsidRPr="00AC0044">
              <w:rPr>
                <w:b/>
              </w:rPr>
              <w:t>Meta física</w:t>
            </w:r>
          </w:p>
        </w:tc>
        <w:tc>
          <w:tcPr>
            <w:tcW w:w="3933" w:type="dxa"/>
          </w:tcPr>
          <w:p w:rsidR="002513FB" w:rsidRPr="00AC0044" w:rsidRDefault="002513FB" w:rsidP="002513FB">
            <w:pPr>
              <w:rPr>
                <w:b/>
              </w:rPr>
            </w:pPr>
            <w:r w:rsidRPr="00AC0044">
              <w:rPr>
                <w:b/>
              </w:rPr>
              <w:t>Medio de verificación</w:t>
            </w:r>
          </w:p>
        </w:tc>
      </w:tr>
      <w:tr w:rsidR="002513FB" w:rsidTr="002513FB">
        <w:tc>
          <w:tcPr>
            <w:tcW w:w="2867" w:type="dxa"/>
          </w:tcPr>
          <w:p w:rsidR="002513FB" w:rsidRDefault="002513FB" w:rsidP="002513FB">
            <w:r>
              <w:t xml:space="preserve">Servicio Web que permita registrar información del docentes </w:t>
            </w:r>
          </w:p>
        </w:tc>
        <w:tc>
          <w:tcPr>
            <w:tcW w:w="1559" w:type="dxa"/>
          </w:tcPr>
          <w:p w:rsidR="002513FB" w:rsidRDefault="002513FB" w:rsidP="002513FB">
            <w:r>
              <w:t>Software</w:t>
            </w:r>
          </w:p>
        </w:tc>
        <w:tc>
          <w:tcPr>
            <w:tcW w:w="3933" w:type="dxa"/>
          </w:tcPr>
          <w:p w:rsidR="002513FB" w:rsidRDefault="002513FB" w:rsidP="002513FB">
            <w:pPr>
              <w:pStyle w:val="Prrafodelista"/>
              <w:numPr>
                <w:ilvl w:val="0"/>
                <w:numId w:val="5"/>
              </w:numPr>
            </w:pPr>
            <w:r>
              <w:t>reporte técnico que describe el funcionamiento del servicio web</w:t>
            </w:r>
          </w:p>
          <w:p w:rsidR="002513FB" w:rsidRDefault="002513FB" w:rsidP="002513FB">
            <w:pPr>
              <w:pStyle w:val="Prrafodelista"/>
              <w:numPr>
                <w:ilvl w:val="0"/>
                <w:numId w:val="5"/>
              </w:numPr>
            </w:pPr>
            <w:r>
              <w:t>pruebas unitarias realizadas sobre el registro de docentes</w:t>
            </w:r>
          </w:p>
          <w:p w:rsidR="002513FB" w:rsidRDefault="002513FB" w:rsidP="002513FB">
            <w:pPr>
              <w:pStyle w:val="Prrafodelista"/>
              <w:numPr>
                <w:ilvl w:val="0"/>
                <w:numId w:val="5"/>
              </w:numPr>
            </w:pPr>
            <w:r>
              <w:t>prueba de estrés del servicio web</w:t>
            </w:r>
          </w:p>
        </w:tc>
      </w:tr>
      <w:tr w:rsidR="002513FB" w:rsidTr="002513FB">
        <w:tc>
          <w:tcPr>
            <w:tcW w:w="2867" w:type="dxa"/>
          </w:tcPr>
          <w:p w:rsidR="002513FB" w:rsidRDefault="002513FB" w:rsidP="002513FB"/>
        </w:tc>
        <w:tc>
          <w:tcPr>
            <w:tcW w:w="1559" w:type="dxa"/>
          </w:tcPr>
          <w:p w:rsidR="002513FB" w:rsidRDefault="002513FB" w:rsidP="002513FB"/>
        </w:tc>
        <w:tc>
          <w:tcPr>
            <w:tcW w:w="3933" w:type="dxa"/>
          </w:tcPr>
          <w:p w:rsidR="002513FB" w:rsidRDefault="002513FB" w:rsidP="002513FB"/>
        </w:tc>
      </w:tr>
    </w:tbl>
    <w:p w:rsidR="002513FB" w:rsidRPr="00E01541" w:rsidRDefault="002513FB" w:rsidP="002513FB">
      <w:pPr>
        <w:ind w:left="360"/>
      </w:pPr>
    </w:p>
    <w:p w:rsidR="00E01541" w:rsidRDefault="00E01541" w:rsidP="00E01541">
      <w:pPr>
        <w:pStyle w:val="Ttulo2"/>
      </w:pPr>
      <w:bookmarkStart w:id="19" w:name="_Toc527726847"/>
      <w:r w:rsidRPr="00E01541">
        <w:lastRenderedPageBreak/>
        <w:t xml:space="preserve">Herramientas </w:t>
      </w:r>
      <w:r>
        <w:t>y</w:t>
      </w:r>
      <w:r w:rsidRPr="00E01541">
        <w:t xml:space="preserve"> Métodos</w:t>
      </w:r>
      <w:bookmarkEnd w:id="19"/>
    </w:p>
    <w:p w:rsidR="002E23DB" w:rsidRDefault="002E23DB" w:rsidP="002E23DB">
      <w:r>
        <w:t>Para cada resultado debe existir al menor una herramienta o método para obtenerlo. Puede usar tablas para mostrar: resultado, herramienta o método y forma de validación.</w:t>
      </w:r>
    </w:p>
    <w:p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rsidR="00923F0A" w:rsidRDefault="00923F0A" w:rsidP="005059DC">
      <w:pPr>
        <w:pStyle w:val="Ttulo2"/>
        <w:numPr>
          <w:ilvl w:val="0"/>
          <w:numId w:val="0"/>
        </w:numPr>
        <w:ind w:left="390"/>
      </w:pPr>
    </w:p>
    <w:p w:rsidR="00ED2A35" w:rsidRDefault="00ED2A35">
      <w:pPr>
        <w:spacing w:before="0" w:after="160" w:line="259" w:lineRule="auto"/>
        <w:rPr>
          <w:rFonts w:eastAsiaTheme="majorEastAsia" w:cs="Arial"/>
          <w:b/>
          <w:sz w:val="24"/>
          <w:szCs w:val="24"/>
        </w:rPr>
      </w:pPr>
      <w:r>
        <w:br w:type="page"/>
      </w:r>
    </w:p>
    <w:p w:rsidR="00D26EFF" w:rsidRDefault="00D26EFF" w:rsidP="00ED2A35">
      <w:pPr>
        <w:pStyle w:val="Ttulo1"/>
      </w:pPr>
      <w:bookmarkStart w:id="20" w:name="_Toc527726848"/>
      <w:r w:rsidRPr="00663A20">
        <w:lastRenderedPageBreak/>
        <w:t xml:space="preserve">Marco </w:t>
      </w:r>
      <w:r w:rsidR="003B42EA">
        <w:t>Legal</w:t>
      </w:r>
      <w:r w:rsidR="00ED2A35">
        <w:t>/Regulatorio/Conceptual/otros</w:t>
      </w:r>
      <w:bookmarkEnd w:id="20"/>
    </w:p>
    <w:p w:rsidR="007F1014" w:rsidRDefault="00ED2A35" w:rsidP="006D2AAB">
      <w:pPr>
        <w:jc w:val="both"/>
      </w:pPr>
      <w:r>
        <w:t>Todas figuras usadas deben estar explicadas o referenciadas en el texto. Al igual que las tablas debe procurar el uso de referencias cruzadas y títulos de figuras/ilustraciones como se muestra e</w:t>
      </w:r>
      <w:r w:rsidR="0081195E">
        <w:t>n la</w:t>
      </w:r>
      <w:r>
        <w:t xml:space="preserve"> </w:t>
      </w:r>
      <w:r w:rsidR="00EA33B7">
        <w:fldChar w:fldCharType="begin"/>
      </w:r>
      <w:r w:rsidR="00EA33B7">
        <w:instrText xml:space="preserve"> REF _Ref491785765 \h  \* MERGEFORMAT </w:instrText>
      </w:r>
      <w:r w:rsidR="00EA33B7">
        <w:fldChar w:fldCharType="separate"/>
      </w:r>
      <w:r w:rsidRPr="00ED2A35">
        <w:t>Figura 1</w:t>
      </w:r>
      <w:r w:rsidR="00EA33B7">
        <w:fldChar w:fldCharType="end"/>
      </w:r>
      <w:r w:rsidR="007F1014" w:rsidRPr="00ED2A35">
        <w:t>.</w:t>
      </w:r>
      <w:r>
        <w:t xml:space="preserve"> El título de las figuras va debajo de la figura y debe acompañarse de la referencia si no es de elaboración propia.</w:t>
      </w:r>
    </w:p>
    <w:p w:rsidR="009D1579" w:rsidRDefault="009D1579" w:rsidP="00171630">
      <w:pPr>
        <w:jc w:val="center"/>
      </w:pPr>
      <w:r>
        <w:rPr>
          <w:noProof/>
          <w:lang w:eastAsia="es-PE"/>
        </w:rPr>
        <w:drawing>
          <wp:inline distT="0" distB="0" distL="0" distR="0" wp14:anchorId="2835376B" wp14:editId="1C9BBEEB">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rsidR="006E4744" w:rsidRPr="00ED2A35" w:rsidRDefault="006E4744" w:rsidP="00171630">
      <w:pPr>
        <w:pStyle w:val="Epgrafe"/>
        <w:jc w:val="center"/>
        <w:rPr>
          <w:i w:val="0"/>
        </w:rPr>
      </w:pPr>
      <w:bookmarkStart w:id="21" w:name="_Ref491785765"/>
      <w:bookmarkStart w:id="22" w:name="_Toc464642696"/>
      <w:bookmarkStart w:id="23"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ED2A35">
        <w:rPr>
          <w:i w:val="0"/>
          <w:noProof/>
          <w:color w:val="auto"/>
        </w:rPr>
        <w:t>1</w:t>
      </w:r>
      <w:r w:rsidR="00EE2778" w:rsidRPr="00ED2A35">
        <w:rPr>
          <w:i w:val="0"/>
          <w:noProof/>
          <w:color w:val="auto"/>
        </w:rPr>
        <w:fldChar w:fldCharType="end"/>
      </w:r>
      <w:bookmarkEnd w:id="21"/>
      <w:r w:rsidRPr="00ED2A35">
        <w:rPr>
          <w:i w:val="0"/>
          <w:color w:val="auto"/>
        </w:rPr>
        <w:t xml:space="preserve">. Representación simplificada del "Continuo de la Virtualidad". Adaptado de  </w:t>
      </w:r>
      <w:r w:rsidR="00EE2778">
        <w:rPr>
          <w:i w:val="0"/>
          <w:color w:val="auto"/>
        </w:rPr>
        <w:fldChar w:fldCharType="begin"/>
      </w:r>
      <w:r w:rsidR="00AF7F1C">
        <w:rPr>
          <w:i w:val="0"/>
          <w:color w:val="auto"/>
        </w:rPr>
        <w:instrText xml:space="preserve"> ADDIN ZOTERO_ITEM CSL_CITATION {"citationID":"JN1VgsmL","properties":{"formattedCitation":"(Aguilar &amp; Zapata, 2016)","plainCitation":"(Aguilar &amp; Zapata, 2016)"},"citationItems":[{"id":1240,"uris":["http://zotero.org/users/633854/items/5AJE27WP"],"uri":["http://zotero.org/users/633854/items/5AJE27WP"],"itemData":{"id":1240,"type":"chapter","title":"Integrating UCD and an Agile Methodology in the Development of a Mobile Catalog of Plants","container-title":"Advances in Ergonomics Modeling, Usability &amp; Special Populations: Proceedings of the AHFE 2016 International Conference on Ergonomics Modeling, Usability &amp; Special Populations, July 27-31, 2016, Walt Disney World®, Florida, USA","publisher":"Springer International Publishing","publisher-place":"Cham","page":"75–87","event-place":"Cham","URL":"http://dx.doi.org/10.1007/978-3-319-41685-4_8","ISBN":"978-3-319-41685-4","note":"DOI: 10.1007/978-3-319-41685-4_8","author":[{"family":"Aguilar","given":"Maria"},{"family":"Zapata","given":"Claudia"}],"editor":[{"family":"Soares","given":"Marcelo"},{"family":"Falcão","given":"Christianne"},{"family":"Ahram","given":"Tareq Z."}],"issued":{"date-parts":[["2016"]]},"accessed":{"date-parts":[["2017",1,25]]}}}],"schema":"https://github.com/citation-style-language/schema/raw/master/csl-citation.json"} </w:instrText>
      </w:r>
      <w:r w:rsidR="00EE2778">
        <w:rPr>
          <w:i w:val="0"/>
          <w:color w:val="auto"/>
        </w:rPr>
        <w:fldChar w:fldCharType="separate"/>
      </w:r>
      <w:r w:rsidR="004C258E" w:rsidRPr="004C258E">
        <w:rPr>
          <w:rFonts w:cs="Arial"/>
        </w:rPr>
        <w:t>(Aguilar &amp; Zapata, 2016)</w:t>
      </w:r>
      <w:r w:rsidR="00EE2778">
        <w:rPr>
          <w:i w:val="0"/>
          <w:color w:val="auto"/>
        </w:rPr>
        <w:fldChar w:fldCharType="end"/>
      </w:r>
      <w:r w:rsidRPr="00ED2A35">
        <w:rPr>
          <w:i w:val="0"/>
          <w:color w:val="auto"/>
        </w:rPr>
        <w:t>.</w:t>
      </w:r>
      <w:bookmarkEnd w:id="22"/>
      <w:bookmarkEnd w:id="23"/>
    </w:p>
    <w:p w:rsidR="00ED2A35" w:rsidRDefault="00ED2A35">
      <w:pPr>
        <w:spacing w:before="0" w:after="160" w:line="259" w:lineRule="auto"/>
        <w:rPr>
          <w:rFonts w:eastAsiaTheme="majorEastAsia" w:cs="Arial"/>
          <w:b/>
          <w:sz w:val="24"/>
          <w:szCs w:val="24"/>
        </w:rPr>
      </w:pPr>
      <w:r>
        <w:br w:type="page"/>
      </w:r>
    </w:p>
    <w:p w:rsidR="00D26EFF" w:rsidRDefault="00D26EFF" w:rsidP="00ED2A35">
      <w:pPr>
        <w:pStyle w:val="Ttulo1"/>
      </w:pPr>
      <w:bookmarkStart w:id="24" w:name="_Toc527726849"/>
      <w:r>
        <w:lastRenderedPageBreak/>
        <w:t>Estado del Arte</w:t>
      </w:r>
      <w:bookmarkEnd w:id="24"/>
    </w:p>
    <w:p w:rsidR="00262D48" w:rsidRDefault="00ED2A35" w:rsidP="00262D48">
      <w:pPr>
        <w:jc w:val="both"/>
      </w:pPr>
      <w:r>
        <w:t xml:space="preserve">Debe explicarse el método seguido. </w:t>
      </w:r>
    </w:p>
    <w:p w:rsidR="004A08B7" w:rsidRDefault="00F1159D" w:rsidP="00ED2A35">
      <w:pPr>
        <w:pStyle w:val="Ttulo2"/>
      </w:pPr>
      <w:bookmarkStart w:id="25" w:name="_Toc527726850"/>
      <w:r>
        <w:t>R</w:t>
      </w:r>
      <w:r w:rsidR="004A08B7">
        <w:t>evisión</w:t>
      </w:r>
      <w:r w:rsidR="00ED2A35">
        <w:t xml:space="preserve"> y discusión</w:t>
      </w:r>
      <w:bookmarkEnd w:id="25"/>
    </w:p>
    <w:p w:rsidR="008652BC" w:rsidRDefault="008652BC" w:rsidP="00ED2A35">
      <w:pPr>
        <w:pStyle w:val="Ttulo2"/>
      </w:pPr>
      <w:bookmarkStart w:id="26" w:name="_Toc527726851"/>
      <w:r>
        <w:t>Conclusiones</w:t>
      </w:r>
      <w:bookmarkEnd w:id="26"/>
    </w:p>
    <w:p w:rsidR="0041105D" w:rsidRPr="008652BC" w:rsidRDefault="00ED2A35" w:rsidP="0041105D">
      <w:pPr>
        <w:jc w:val="both"/>
      </w:pPr>
      <w:r>
        <w:t>Aquí debe resumirse lo encontrado a modo de conclusiones que permita sostener la propuesta del proyecto.</w:t>
      </w:r>
      <w:r w:rsidR="005059DC">
        <w:t xml:space="preserve"> Puede apoyarse de una tabla.</w:t>
      </w:r>
    </w:p>
    <w:p w:rsidR="00ED2A35" w:rsidRDefault="00B57B35" w:rsidP="00ED2A35">
      <w:pPr>
        <w:pStyle w:val="Ttulo1"/>
      </w:pPr>
      <w:r>
        <w:br w:type="page"/>
      </w:r>
      <w:bookmarkStart w:id="27" w:name="_Toc527726852"/>
      <w:r w:rsidR="00ED2A35" w:rsidRPr="00ED2A35">
        <w:lastRenderedPageBreak/>
        <w:t>Presentaci</w:t>
      </w:r>
      <w:r w:rsidR="00ED2A35">
        <w:t>ón de los resultados esperados</w:t>
      </w:r>
      <w:bookmarkEnd w:id="27"/>
    </w:p>
    <w:p w:rsidR="00455141" w:rsidRDefault="00ED2A35" w:rsidP="00455141">
      <w:pPr>
        <w:rPr>
          <w:b/>
        </w:rPr>
      </w:pPr>
      <w:r>
        <w:t xml:space="preserve">Del capítulo 4 hasta el N deben ir los resultados. </w:t>
      </w:r>
      <w:r w:rsidRPr="00ED2A35">
        <w:t>Introducción, enunciar el resultado, relacionarlo con el objetivo, presentar modo de validar su construcción</w:t>
      </w:r>
      <w:r>
        <w:rPr>
          <w:b/>
        </w:rPr>
        <w:t>.</w:t>
      </w:r>
    </w:p>
    <w:p w:rsidR="00455141" w:rsidRDefault="00455141">
      <w:pPr>
        <w:spacing w:before="0" w:after="160" w:line="259" w:lineRule="auto"/>
        <w:rPr>
          <w:b/>
        </w:rPr>
      </w:pPr>
      <w:r>
        <w:rPr>
          <w:b/>
        </w:rPr>
        <w:br w:type="page"/>
      </w:r>
    </w:p>
    <w:p w:rsidR="00436EDC" w:rsidRDefault="00436EDC" w:rsidP="00455141">
      <w:pPr>
        <w:pStyle w:val="Ttulo1"/>
      </w:pPr>
      <w:bookmarkStart w:id="28" w:name="_Toc527726853"/>
      <w:r>
        <w:lastRenderedPageBreak/>
        <w:t>Conclusiones y trabajos futuros</w:t>
      </w:r>
      <w:bookmarkEnd w:id="28"/>
    </w:p>
    <w:p w:rsidR="00436EDC" w:rsidRDefault="00436EDC" w:rsidP="00436EDC">
      <w:pPr>
        <w:pStyle w:val="Ttulo2"/>
      </w:pPr>
      <w:bookmarkStart w:id="29" w:name="_Toc527726854"/>
      <w:r>
        <w:t>Conclusiones</w:t>
      </w:r>
      <w:bookmarkEnd w:id="29"/>
    </w:p>
    <w:p w:rsidR="00436EDC" w:rsidRDefault="00436EDC" w:rsidP="00436EDC">
      <w:pPr>
        <w:pStyle w:val="Ttulo2"/>
      </w:pPr>
      <w:bookmarkStart w:id="30" w:name="_Toc527726855"/>
      <w:r>
        <w:t>Trabajos futuros</w:t>
      </w:r>
      <w:bookmarkEnd w:id="30"/>
    </w:p>
    <w:p w:rsidR="00073F11" w:rsidRDefault="00073F11" w:rsidP="00ED2A35">
      <w:pPr>
        <w:jc w:val="both"/>
      </w:pPr>
    </w:p>
    <w:p w:rsidR="00073F11" w:rsidRDefault="00073F11" w:rsidP="00073F11">
      <w:pPr>
        <w:jc w:val="both"/>
      </w:pPr>
    </w:p>
    <w:p w:rsidR="00455141" w:rsidRDefault="00455141">
      <w:pPr>
        <w:spacing w:before="0" w:after="160" w:line="259" w:lineRule="auto"/>
        <w:rPr>
          <w:rFonts w:eastAsiaTheme="majorEastAsia" w:cstheme="majorBidi"/>
          <w:b/>
          <w:sz w:val="28"/>
          <w:szCs w:val="32"/>
        </w:rPr>
      </w:pPr>
      <w:r>
        <w:br w:type="page"/>
      </w:r>
    </w:p>
    <w:p w:rsidR="00D26EFF" w:rsidRDefault="00B57B35" w:rsidP="00B57B35">
      <w:pPr>
        <w:pStyle w:val="Ttulo"/>
      </w:pPr>
      <w:bookmarkStart w:id="31" w:name="_Toc527726856"/>
      <w:r>
        <w:lastRenderedPageBreak/>
        <w:t>Referencias</w:t>
      </w:r>
      <w:bookmarkEnd w:id="31"/>
    </w:p>
    <w:p w:rsidR="00AF7F1C" w:rsidRPr="00AF7F1C" w:rsidRDefault="00EE2778" w:rsidP="00AF7F1C">
      <w:pPr>
        <w:pStyle w:val="Bibliografa"/>
        <w:rPr>
          <w:rFonts w:cs="Arial"/>
        </w:rPr>
      </w:pPr>
      <w:r>
        <w:fldChar w:fldCharType="begin"/>
      </w:r>
      <w:r w:rsidR="00AF7F1C">
        <w:rPr>
          <w:lang w:val="en-US"/>
        </w:rPr>
        <w:instrText xml:space="preserve"> ADDIN ZOTERO_BIBL {"custom":[]} CSL_BIBLIOGRAPHY </w:instrText>
      </w:r>
      <w:r>
        <w:fldChar w:fldCharType="separate"/>
      </w:r>
      <w:proofErr w:type="gramStart"/>
      <w:r w:rsidR="00AF7F1C" w:rsidRPr="00AF7F1C">
        <w:rPr>
          <w:rFonts w:cs="Arial"/>
          <w:lang w:val="en-US"/>
        </w:rPr>
        <w:t>Aguilar, M., &amp; Zapata, C. (2016).</w:t>
      </w:r>
      <w:proofErr w:type="gramEnd"/>
      <w:r w:rsidR="00AF7F1C" w:rsidRPr="00AF7F1C">
        <w:rPr>
          <w:rFonts w:cs="Arial"/>
          <w:lang w:val="en-US"/>
        </w:rPr>
        <w:t xml:space="preserve"> </w:t>
      </w:r>
      <w:proofErr w:type="gramStart"/>
      <w:r w:rsidR="00AF7F1C" w:rsidRPr="00AF7F1C">
        <w:rPr>
          <w:rFonts w:cs="Arial"/>
          <w:lang w:val="en-US"/>
        </w:rPr>
        <w:t>Integrating UCD and an Agile Methodology in the Development of a Mobile Catalog of Plants.</w:t>
      </w:r>
      <w:proofErr w:type="gramEnd"/>
      <w:r w:rsidR="00AF7F1C" w:rsidRPr="00AF7F1C">
        <w:rPr>
          <w:rFonts w:cs="Arial"/>
          <w:lang w:val="en-US"/>
        </w:rPr>
        <w:t xml:space="preserve"> </w:t>
      </w:r>
      <w:proofErr w:type="spellStart"/>
      <w:r w:rsidR="00AF7F1C" w:rsidRPr="00AF7F1C">
        <w:rPr>
          <w:rFonts w:cs="Arial"/>
          <w:lang w:val="en-US"/>
        </w:rPr>
        <w:t>En</w:t>
      </w:r>
      <w:proofErr w:type="spellEnd"/>
      <w:r w:rsidR="00AF7F1C" w:rsidRPr="00AF7F1C">
        <w:rPr>
          <w:rFonts w:cs="Arial"/>
          <w:lang w:val="en-US"/>
        </w:rPr>
        <w:t xml:space="preserve"> M. </w:t>
      </w:r>
      <w:proofErr w:type="spellStart"/>
      <w:r w:rsidR="00AF7F1C" w:rsidRPr="00AF7F1C">
        <w:rPr>
          <w:rFonts w:cs="Arial"/>
          <w:lang w:val="en-US"/>
        </w:rPr>
        <w:t>Soares</w:t>
      </w:r>
      <w:proofErr w:type="spellEnd"/>
      <w:r w:rsidR="00AF7F1C" w:rsidRPr="00AF7F1C">
        <w:rPr>
          <w:rFonts w:cs="Arial"/>
          <w:lang w:val="en-US"/>
        </w:rPr>
        <w:t xml:space="preserve">, C. </w:t>
      </w:r>
      <w:proofErr w:type="spellStart"/>
      <w:r w:rsidR="00AF7F1C" w:rsidRPr="00AF7F1C">
        <w:rPr>
          <w:rFonts w:cs="Arial"/>
          <w:lang w:val="en-US"/>
        </w:rPr>
        <w:t>Falcão</w:t>
      </w:r>
      <w:proofErr w:type="spellEnd"/>
      <w:r w:rsidR="00AF7F1C" w:rsidRPr="00AF7F1C">
        <w:rPr>
          <w:rFonts w:cs="Arial"/>
          <w:lang w:val="en-US"/>
        </w:rPr>
        <w:t xml:space="preserve">, &amp; T. Z. </w:t>
      </w:r>
      <w:proofErr w:type="spellStart"/>
      <w:r w:rsidR="00AF7F1C" w:rsidRPr="00AF7F1C">
        <w:rPr>
          <w:rFonts w:cs="Arial"/>
          <w:lang w:val="en-US"/>
        </w:rPr>
        <w:t>Ahram</w:t>
      </w:r>
      <w:proofErr w:type="spellEnd"/>
      <w:r w:rsidR="00AF7F1C" w:rsidRPr="00AF7F1C">
        <w:rPr>
          <w:rFonts w:cs="Arial"/>
          <w:lang w:val="en-US"/>
        </w:rPr>
        <w:t xml:space="preserve"> (Eds.), </w:t>
      </w:r>
      <w:r w:rsidR="00AF7F1C" w:rsidRPr="00AF7F1C">
        <w:rPr>
          <w:rFonts w:cs="Arial"/>
          <w:i/>
          <w:iCs/>
          <w:lang w:val="en-US"/>
        </w:rPr>
        <w:t xml:space="preserve">Advances in Ergonomics Modeling, Usability &amp; Special Populations: Proceedings of the AHFE 2016 International Conference on Ergonomics Modeling, Usability &amp; Special Populations, July 27-31, 2016, Walt Disney World®, Florida, </w:t>
      </w:r>
      <w:proofErr w:type="gramStart"/>
      <w:r w:rsidR="00AF7F1C" w:rsidRPr="00AF7F1C">
        <w:rPr>
          <w:rFonts w:cs="Arial"/>
          <w:i/>
          <w:iCs/>
          <w:lang w:val="en-US"/>
        </w:rPr>
        <w:t>USA</w:t>
      </w:r>
      <w:proofErr w:type="gramEnd"/>
      <w:r w:rsidR="00AF7F1C" w:rsidRPr="00AF7F1C">
        <w:rPr>
          <w:rFonts w:cs="Arial"/>
          <w:lang w:val="en-US"/>
        </w:rPr>
        <w:t xml:space="preserve"> (pp. 75–87). </w:t>
      </w:r>
      <w:proofErr w:type="spellStart"/>
      <w:r w:rsidR="00AF7F1C" w:rsidRPr="00AF7F1C">
        <w:rPr>
          <w:rFonts w:cs="Arial"/>
        </w:rPr>
        <w:t>Cham</w:t>
      </w:r>
      <w:proofErr w:type="spellEnd"/>
      <w:r w:rsidR="00AF7F1C" w:rsidRPr="00AF7F1C">
        <w:rPr>
          <w:rFonts w:cs="Arial"/>
        </w:rPr>
        <w:t xml:space="preserve">: </w:t>
      </w:r>
      <w:proofErr w:type="spellStart"/>
      <w:r w:rsidR="00AF7F1C" w:rsidRPr="00AF7F1C">
        <w:rPr>
          <w:rFonts w:cs="Arial"/>
        </w:rPr>
        <w:t>Springer</w:t>
      </w:r>
      <w:proofErr w:type="spellEnd"/>
      <w:r w:rsidR="00AF7F1C" w:rsidRPr="00AF7F1C">
        <w:rPr>
          <w:rFonts w:cs="Arial"/>
        </w:rPr>
        <w:t xml:space="preserve"> International Publishing. https://doi.org/10.1007/978-3-319-41685-4_8</w:t>
      </w:r>
    </w:p>
    <w:p w:rsidR="00AF7F1C" w:rsidRPr="00AF7F1C" w:rsidRDefault="00AF7F1C" w:rsidP="00AF7F1C">
      <w:pPr>
        <w:pStyle w:val="Bibliografa"/>
        <w:rPr>
          <w:rFonts w:cs="Arial"/>
          <w:lang w:val="en-US"/>
        </w:rPr>
      </w:pPr>
      <w:r w:rsidRPr="00AF7F1C">
        <w:rPr>
          <w:rFonts w:cs="Arial"/>
        </w:rPr>
        <w:t xml:space="preserve">Hernández </w:t>
      </w:r>
      <w:proofErr w:type="spellStart"/>
      <w:r w:rsidRPr="00AF7F1C">
        <w:rPr>
          <w:rFonts w:cs="Arial"/>
        </w:rPr>
        <w:t>Sampieri</w:t>
      </w:r>
      <w:proofErr w:type="spellEnd"/>
      <w:r w:rsidRPr="00AF7F1C">
        <w:rPr>
          <w:rFonts w:cs="Arial"/>
        </w:rPr>
        <w:t xml:space="preserve">, R., Fernández Collado, C., &amp; Baptista, M. (2014). </w:t>
      </w:r>
      <w:r w:rsidRPr="00AF7F1C">
        <w:rPr>
          <w:rFonts w:cs="Arial"/>
          <w:i/>
          <w:iCs/>
        </w:rPr>
        <w:t>Metodología de la investigación</w:t>
      </w:r>
      <w:r w:rsidRPr="00AF7F1C">
        <w:rPr>
          <w:rFonts w:cs="Arial"/>
        </w:rPr>
        <w:t xml:space="preserve"> (6ta ed.). </w:t>
      </w:r>
      <w:r w:rsidRPr="00AF7F1C">
        <w:rPr>
          <w:rFonts w:cs="Arial"/>
          <w:lang w:val="en-US"/>
        </w:rPr>
        <w:t>México D.F.: McGraw-Hill.</w:t>
      </w:r>
    </w:p>
    <w:p w:rsidR="00AF7F1C" w:rsidRPr="00AF7F1C" w:rsidRDefault="00AF7F1C" w:rsidP="00AF7F1C">
      <w:pPr>
        <w:pStyle w:val="Bibliografa"/>
        <w:rPr>
          <w:rFonts w:cs="Arial"/>
        </w:rPr>
      </w:pPr>
      <w:proofErr w:type="spellStart"/>
      <w:proofErr w:type="gramStart"/>
      <w:r w:rsidRPr="00AF7F1C">
        <w:rPr>
          <w:rFonts w:cs="Arial"/>
          <w:lang w:val="en-US"/>
        </w:rPr>
        <w:t>Krusche</w:t>
      </w:r>
      <w:proofErr w:type="spellEnd"/>
      <w:r w:rsidRPr="00AF7F1C">
        <w:rPr>
          <w:rFonts w:cs="Arial"/>
          <w:lang w:val="en-US"/>
        </w:rPr>
        <w:t xml:space="preserve">, S., &amp; </w:t>
      </w:r>
      <w:proofErr w:type="spellStart"/>
      <w:r w:rsidRPr="00AF7F1C">
        <w:rPr>
          <w:rFonts w:cs="Arial"/>
          <w:lang w:val="en-US"/>
        </w:rPr>
        <w:t>Bruegge</w:t>
      </w:r>
      <w:proofErr w:type="spellEnd"/>
      <w:r w:rsidRPr="00AF7F1C">
        <w:rPr>
          <w:rFonts w:cs="Arial"/>
          <w:lang w:val="en-US"/>
        </w:rPr>
        <w:t>, B. (2014).</w:t>
      </w:r>
      <w:proofErr w:type="gramEnd"/>
      <w:r w:rsidRPr="00AF7F1C">
        <w:rPr>
          <w:rFonts w:cs="Arial"/>
          <w:lang w:val="en-US"/>
        </w:rPr>
        <w:t xml:space="preserve"> </w:t>
      </w:r>
      <w:proofErr w:type="gramStart"/>
      <w:r w:rsidRPr="00AF7F1C">
        <w:rPr>
          <w:rFonts w:cs="Arial"/>
          <w:lang w:val="en-US"/>
        </w:rPr>
        <w:t>User feedback in mobile development.</w:t>
      </w:r>
      <w:proofErr w:type="gramEnd"/>
      <w:r w:rsidRPr="00AF7F1C">
        <w:rPr>
          <w:rFonts w:cs="Arial"/>
          <w:lang w:val="en-US"/>
        </w:rPr>
        <w:t xml:space="preserve"> </w:t>
      </w:r>
      <w:proofErr w:type="spellStart"/>
      <w:r w:rsidRPr="00AF7F1C">
        <w:rPr>
          <w:rFonts w:cs="Arial"/>
          <w:lang w:val="en-US"/>
        </w:rPr>
        <w:t>En</w:t>
      </w:r>
      <w:proofErr w:type="spellEnd"/>
      <w:r w:rsidRPr="00AF7F1C">
        <w:rPr>
          <w:rFonts w:cs="Arial"/>
          <w:lang w:val="en-US"/>
        </w:rPr>
        <w:t xml:space="preserve"> </w:t>
      </w:r>
      <w:proofErr w:type="spellStart"/>
      <w:r w:rsidRPr="00AF7F1C">
        <w:rPr>
          <w:rFonts w:cs="Arial"/>
          <w:i/>
          <w:iCs/>
          <w:lang w:val="en-US"/>
        </w:rPr>
        <w:t>MobileDeLi</w:t>
      </w:r>
      <w:proofErr w:type="spellEnd"/>
      <w:r w:rsidRPr="00AF7F1C">
        <w:rPr>
          <w:rFonts w:cs="Arial"/>
          <w:i/>
          <w:iCs/>
          <w:lang w:val="en-US"/>
        </w:rPr>
        <w:t xml:space="preserve"> 2014 - Proceedings of the 2nd International Workshop on Mobile Development Lifecycle, Part of SPLASH 2014</w:t>
      </w:r>
      <w:r w:rsidRPr="00AF7F1C">
        <w:rPr>
          <w:rFonts w:cs="Arial"/>
          <w:lang w:val="en-US"/>
        </w:rPr>
        <w:t xml:space="preserve"> (pp. 25–26). </w:t>
      </w:r>
      <w:r w:rsidRPr="00AF7F1C">
        <w:rPr>
          <w:rFonts w:cs="Arial"/>
        </w:rPr>
        <w:t>Recuperado de http://www.scopus.com/inward/record.url?eid=2-s2.0-84921489617&amp;partnerID=40&amp;md5=0198a5715bec4bf6608454ce82f098d2</w:t>
      </w:r>
    </w:p>
    <w:p w:rsidR="004C258E" w:rsidRPr="004C258E" w:rsidRDefault="00EE2778" w:rsidP="004C258E">
      <w:pPr>
        <w:spacing w:before="0" w:after="0" w:line="240" w:lineRule="auto"/>
      </w:pPr>
      <w:r>
        <w:fldChar w:fldCharType="end"/>
      </w:r>
    </w:p>
    <w:p w:rsidR="00640230" w:rsidRPr="004C258E" w:rsidRDefault="00640230" w:rsidP="00BB695C">
      <w:pPr>
        <w:pStyle w:val="Bibliografa"/>
        <w:rPr>
          <w:rFonts w:cs="Arial"/>
        </w:rPr>
      </w:pPr>
    </w:p>
    <w:p w:rsidR="00455141" w:rsidRDefault="00455141" w:rsidP="004C258E">
      <w:pPr>
        <w:sectPr w:rsidR="00455141" w:rsidSect="00663A20">
          <w:footerReference w:type="default" r:id="rId12"/>
          <w:pgSz w:w="11906" w:h="16838" w:code="9"/>
          <w:pgMar w:top="2268" w:right="1418" w:bottom="1418" w:left="1985" w:header="709" w:footer="709" w:gutter="0"/>
          <w:cols w:space="708"/>
          <w:docGrid w:linePitch="360"/>
        </w:sectPr>
      </w:pPr>
    </w:p>
    <w:p w:rsidR="007410D3" w:rsidRDefault="007410D3" w:rsidP="007410D3">
      <w:pPr>
        <w:pStyle w:val="Ttulo"/>
      </w:pPr>
      <w:bookmarkStart w:id="32" w:name="_Toc527726857"/>
      <w:r w:rsidRPr="007410D3">
        <w:lastRenderedPageBreak/>
        <w:t>Anexos</w:t>
      </w:r>
      <w:bookmarkEnd w:id="32"/>
    </w:p>
    <w:p w:rsidR="00640230" w:rsidRDefault="00067E49" w:rsidP="00640230">
      <w:r>
        <w:t>Los anexos deben ser referenciados desde el documento. Por ejemplo debe existir un párrafo donde se diga que determinada información puede ser vista en el Anexo X</w:t>
      </w:r>
    </w:p>
    <w:p w:rsidR="00CC0873" w:rsidRDefault="00067E49" w:rsidP="00640230">
      <w:r>
        <w:t>Los anexos pueden numerarse con letras o número de acuerdo a su preferencia.</w:t>
      </w:r>
    </w:p>
    <w:p w:rsidR="00CC0873" w:rsidRDefault="00CC0873">
      <w:pPr>
        <w:spacing w:before="0" w:after="160" w:line="259" w:lineRule="auto"/>
      </w:pPr>
      <w:r>
        <w:br w:type="page"/>
      </w:r>
    </w:p>
    <w:p w:rsidR="00067E49" w:rsidRPr="00FE589E" w:rsidRDefault="00CC0873" w:rsidP="00FE589E">
      <w:pPr>
        <w:pStyle w:val="Ttulo"/>
        <w:spacing w:before="0" w:line="240" w:lineRule="auto"/>
        <w:rPr>
          <w:rFonts w:cs="Arial"/>
          <w:sz w:val="22"/>
          <w:szCs w:val="22"/>
        </w:rPr>
      </w:pPr>
      <w:bookmarkStart w:id="33" w:name="_Toc527726858"/>
      <w:r w:rsidRPr="00FE589E">
        <w:rPr>
          <w:rFonts w:cs="Arial"/>
          <w:sz w:val="22"/>
          <w:szCs w:val="22"/>
        </w:rPr>
        <w:lastRenderedPageBreak/>
        <w:t>Anexo A: Plan de Proyecto</w:t>
      </w:r>
      <w:bookmarkEnd w:id="33"/>
    </w:p>
    <w:p w:rsidR="00FE589E" w:rsidRPr="00FE589E" w:rsidRDefault="00D14996" w:rsidP="00FE589E">
      <w:pPr>
        <w:pStyle w:val="Prrafodelista"/>
        <w:numPr>
          <w:ilvl w:val="0"/>
          <w:numId w:val="6"/>
        </w:numPr>
        <w:spacing w:before="0" w:after="0" w:line="240" w:lineRule="auto"/>
        <w:jc w:val="both"/>
        <w:rPr>
          <w:rFonts w:cs="Arial"/>
          <w:b/>
        </w:rPr>
      </w:pPr>
      <w:r>
        <w:rPr>
          <w:rFonts w:cs="Arial"/>
          <w:b/>
        </w:rPr>
        <w:t>Justificación</w:t>
      </w:r>
    </w:p>
    <w:p w:rsidR="008529B4" w:rsidRDefault="00B404D2" w:rsidP="00FE589E">
      <w:pPr>
        <w:spacing w:before="0" w:after="0" w:line="240" w:lineRule="auto"/>
        <w:jc w:val="both"/>
        <w:rPr>
          <w:rFonts w:cs="Arial"/>
        </w:rPr>
      </w:pPr>
      <w:r>
        <w:rPr>
          <w:rFonts w:cs="Arial"/>
        </w:rPr>
        <w:t>&lt;&lt;</w:t>
      </w:r>
      <w:r w:rsidR="00D14996">
        <w:rPr>
          <w:rFonts w:cs="Arial"/>
        </w:rPr>
        <w:t>Se debe justificar el proyecto mediante la exposición de la</w:t>
      </w:r>
      <w:r w:rsidR="008529B4">
        <w:rPr>
          <w:rFonts w:cs="Arial"/>
        </w:rPr>
        <w:t>s</w:t>
      </w:r>
      <w:r w:rsidR="00D14996">
        <w:rPr>
          <w:rFonts w:cs="Arial"/>
        </w:rPr>
        <w:t xml:space="preserve"> razones por las cuales</w:t>
      </w:r>
      <w:r w:rsidR="008529B4">
        <w:rPr>
          <w:rFonts w:cs="Arial"/>
        </w:rPr>
        <w:t xml:space="preserve"> se debe realizar el estudio.</w:t>
      </w:r>
      <w:r w:rsidR="00D14996">
        <w:rPr>
          <w:rFonts w:cs="Arial"/>
        </w:rPr>
        <w:t xml:space="preserve"> </w:t>
      </w:r>
      <w:r w:rsidR="008529B4">
        <w:rPr>
          <w:rFonts w:cs="Arial"/>
        </w:rPr>
        <w:t xml:space="preserve">Además de plantear claramente el propósito del proyecto dependiendo del caso se explica por qué es conveniente y cuáles son los beneficios de éste. </w:t>
      </w:r>
      <w:r w:rsidR="00AF7F1C">
        <w:rPr>
          <w:rFonts w:cs="Arial"/>
        </w:rPr>
        <w:fldChar w:fldCharType="begin"/>
      </w:r>
      <w:r w:rsidR="00AF7F1C">
        <w:rPr>
          <w:rFonts w:cs="Arial"/>
        </w:rPr>
        <w:instrText xml:space="preserve"> ADDIN ZOTERO_ITEM CSL_CITATION {"citationID":"amhbduhdig","properties":{"formattedCitation":"{\\rtf (Hern\\uc0\\u225{}ndez Sampieri, Fern\\uc0\\u225{}ndez Collado, &amp; Baptista, 2014)}","plainCitation":"(Hernández Sampieri, Fernández Collado, &amp; Baptista, 2014)"},"citationItems":[{"id":229,"uris":["http://zotero.org/users/633854/items/H3WRNTTD"],"uri":["http://zotero.org/users/633854/items/H3WRNTTD"],"itemData":{"id":229,"type":"book","title":"Metodología de la investigación","publisher":"McGraw-Hill","publisher-place":"México D.F.","edition":"6ta","event-place":"México D.F.","ISBN":"978-1-4562-2396-0","author":[{"family":"Hernández Sampieri","given":"Roberto"},{"family":"Fernández Collado","given":"Carlos"},{"family":"Baptista","given":"M"}],"issued":{"date-parts":[["2014"]]}}}],"schema":"https://github.com/citation-style-language/schema/raw/master/csl-citation.json"} </w:instrText>
      </w:r>
      <w:r w:rsidR="00AF7F1C">
        <w:rPr>
          <w:rFonts w:cs="Arial"/>
        </w:rPr>
        <w:fldChar w:fldCharType="separate"/>
      </w:r>
      <w:r w:rsidR="00AF7F1C" w:rsidRPr="00AF7F1C">
        <w:rPr>
          <w:rFonts w:cs="Arial"/>
          <w:szCs w:val="24"/>
        </w:rPr>
        <w:t xml:space="preserve">(Hernández </w:t>
      </w:r>
      <w:proofErr w:type="spellStart"/>
      <w:r w:rsidR="00AF7F1C" w:rsidRPr="00AF7F1C">
        <w:rPr>
          <w:rFonts w:cs="Arial"/>
          <w:szCs w:val="24"/>
        </w:rPr>
        <w:t>Sampieri</w:t>
      </w:r>
      <w:proofErr w:type="spellEnd"/>
      <w:r w:rsidR="00AF7F1C" w:rsidRPr="00AF7F1C">
        <w:rPr>
          <w:rFonts w:cs="Arial"/>
          <w:szCs w:val="24"/>
        </w:rPr>
        <w:t>, Fernández Collado, &amp; Baptista, 2014)</w:t>
      </w:r>
      <w:r w:rsidR="00AF7F1C">
        <w:rPr>
          <w:rFonts w:cs="Arial"/>
        </w:rPr>
        <w:fldChar w:fldCharType="end"/>
      </w:r>
    </w:p>
    <w:p w:rsidR="00AF7F1C" w:rsidRDefault="00AF7F1C" w:rsidP="00FE589E">
      <w:pPr>
        <w:spacing w:before="0" w:after="0" w:line="240" w:lineRule="auto"/>
        <w:jc w:val="both"/>
        <w:rPr>
          <w:rFonts w:cs="Arial"/>
        </w:rPr>
      </w:pPr>
      <w:r>
        <w:rPr>
          <w:rFonts w:cs="Arial"/>
        </w:rPr>
        <w:t xml:space="preserve">Algunos criterios, incluidos en </w:t>
      </w:r>
      <w:r>
        <w:rPr>
          <w:rFonts w:cs="Arial"/>
        </w:rPr>
        <w:fldChar w:fldCharType="begin"/>
      </w:r>
      <w:r>
        <w:rPr>
          <w:rFonts w:cs="Arial"/>
        </w:rPr>
        <w:instrText xml:space="preserve"> ADDIN ZOTERO_ITEM CSL_CITATION {"citationID":"ail04jfqoc","properties":{"formattedCitation":"{\\rtf (Hern\\uc0\\u225{}ndez Sampieri et\\uc0\\u160{}al., 2014)}","plainCitation":"(Hernández Sampieri et al., 2014)"},"citationItems":[{"id":229,"uris":["http://zotero.org/users/633854/items/H3WRNTTD"],"uri":["http://zotero.org/users/633854/items/H3WRNTTD"],"itemData":{"id":229,"type":"book","title":"Metodología de la investigación","publisher":"McGraw-Hill","publisher-place":"México D.F.","edition":"6ta","event-place":"México D.F.","ISBN":"978-1-4562-2396-0","author":[{"family":"Hernández Sampieri","given":"Roberto"},{"family":"Fernández Collado","given":"Carlos"},{"family":"Baptista","given":"M"}],"issued":{"date-parts":[["2014"]]}}}],"schema":"https://github.com/citation-style-language/schema/raw/master/csl-citation.json"} </w:instrText>
      </w:r>
      <w:r>
        <w:rPr>
          <w:rFonts w:cs="Arial"/>
        </w:rPr>
        <w:fldChar w:fldCharType="separate"/>
      </w:r>
      <w:r w:rsidRPr="00AF7F1C">
        <w:rPr>
          <w:rFonts w:cs="Arial"/>
          <w:szCs w:val="24"/>
        </w:rPr>
        <w:t xml:space="preserve">(Hernández </w:t>
      </w:r>
      <w:proofErr w:type="spellStart"/>
      <w:r w:rsidRPr="00AF7F1C">
        <w:rPr>
          <w:rFonts w:cs="Arial"/>
          <w:szCs w:val="24"/>
        </w:rPr>
        <w:t>Sampieri</w:t>
      </w:r>
      <w:proofErr w:type="spellEnd"/>
      <w:r w:rsidRPr="00AF7F1C">
        <w:rPr>
          <w:rFonts w:cs="Arial"/>
          <w:szCs w:val="24"/>
        </w:rPr>
        <w:t xml:space="preserve"> et al., 2014)</w:t>
      </w:r>
      <w:r>
        <w:rPr>
          <w:rFonts w:cs="Arial"/>
        </w:rPr>
        <w:fldChar w:fldCharType="end"/>
      </w:r>
      <w:r>
        <w:rPr>
          <w:rFonts w:cs="Arial"/>
        </w:rPr>
        <w:t>, para evaluar la importancia de una investigación son:</w:t>
      </w:r>
    </w:p>
    <w:p w:rsidR="00AF7F1C" w:rsidRDefault="00AF7F1C" w:rsidP="00AF7F1C">
      <w:pPr>
        <w:pStyle w:val="Prrafodelista"/>
        <w:numPr>
          <w:ilvl w:val="0"/>
          <w:numId w:val="5"/>
        </w:numPr>
        <w:spacing w:before="0" w:after="0" w:line="240" w:lineRule="auto"/>
        <w:jc w:val="both"/>
        <w:rPr>
          <w:rFonts w:cs="Arial"/>
        </w:rPr>
      </w:pPr>
      <w:r>
        <w:rPr>
          <w:rFonts w:cs="Arial"/>
        </w:rPr>
        <w:t>Conveniencia: ¿para qué sirve?</w:t>
      </w:r>
    </w:p>
    <w:p w:rsidR="00AF7F1C" w:rsidRDefault="00AF7F1C" w:rsidP="00AF7F1C">
      <w:pPr>
        <w:pStyle w:val="Prrafodelista"/>
        <w:numPr>
          <w:ilvl w:val="0"/>
          <w:numId w:val="5"/>
        </w:numPr>
        <w:spacing w:before="0" w:after="0" w:line="240" w:lineRule="auto"/>
        <w:jc w:val="both"/>
        <w:rPr>
          <w:rFonts w:cs="Arial"/>
        </w:rPr>
      </w:pPr>
      <w:r>
        <w:rPr>
          <w:rFonts w:cs="Arial"/>
        </w:rPr>
        <w:t>Relevancia social: ¿quiénes se benefician con la investigación? ¿cómo?</w:t>
      </w:r>
    </w:p>
    <w:p w:rsidR="00AF7F1C" w:rsidRDefault="00AF7F1C" w:rsidP="00AF7F1C">
      <w:pPr>
        <w:pStyle w:val="Prrafodelista"/>
        <w:numPr>
          <w:ilvl w:val="0"/>
          <w:numId w:val="5"/>
        </w:numPr>
        <w:spacing w:before="0" w:after="0" w:line="240" w:lineRule="auto"/>
        <w:jc w:val="both"/>
        <w:rPr>
          <w:rFonts w:cs="Arial"/>
        </w:rPr>
      </w:pPr>
      <w:r>
        <w:rPr>
          <w:rFonts w:cs="Arial"/>
        </w:rPr>
        <w:t>Implicaciones prácticas: ¿ayudará a resolver un problema real? ¿tiene implicaciones trascendentales para una amplia gama de problemas prácticos?</w:t>
      </w:r>
    </w:p>
    <w:p w:rsidR="00AF7F1C" w:rsidRDefault="00AF7F1C" w:rsidP="00AF7F1C">
      <w:pPr>
        <w:pStyle w:val="Prrafodelista"/>
        <w:numPr>
          <w:ilvl w:val="0"/>
          <w:numId w:val="5"/>
        </w:numPr>
        <w:spacing w:before="0" w:after="0" w:line="240" w:lineRule="auto"/>
        <w:jc w:val="both"/>
        <w:rPr>
          <w:rFonts w:cs="Arial"/>
        </w:rPr>
      </w:pPr>
      <w:r>
        <w:rPr>
          <w:rFonts w:cs="Arial"/>
        </w:rPr>
        <w:t>Valor teórico: ¿se llenará algún vacío de conocimiento?</w:t>
      </w:r>
    </w:p>
    <w:p w:rsidR="00AF7F1C" w:rsidRDefault="00AF7F1C" w:rsidP="00AF7F1C">
      <w:pPr>
        <w:pStyle w:val="Prrafodelista"/>
        <w:numPr>
          <w:ilvl w:val="0"/>
          <w:numId w:val="5"/>
        </w:numPr>
        <w:spacing w:before="0" w:after="0" w:line="240" w:lineRule="auto"/>
        <w:jc w:val="both"/>
        <w:rPr>
          <w:rFonts w:cs="Arial"/>
        </w:rPr>
      </w:pPr>
      <w:r>
        <w:rPr>
          <w:rFonts w:cs="Arial"/>
        </w:rPr>
        <w:t>Utilidad metodológica.</w:t>
      </w:r>
    </w:p>
    <w:p w:rsidR="00AF7F1C" w:rsidRDefault="00AF7F1C" w:rsidP="00AF7F1C">
      <w:pPr>
        <w:spacing w:before="0" w:after="0" w:line="240" w:lineRule="auto"/>
        <w:jc w:val="both"/>
        <w:rPr>
          <w:rFonts w:cs="Arial"/>
        </w:rPr>
      </w:pPr>
      <w:r>
        <w:rPr>
          <w:rFonts w:cs="Arial"/>
        </w:rPr>
        <w:t>Es importante resaltar que Hernández también incide en que es muy difícil que una investigación pueda responder positivamente a todos estos criterios</w:t>
      </w:r>
      <w:proofErr w:type="gramStart"/>
      <w:r>
        <w:rPr>
          <w:rFonts w:cs="Arial"/>
        </w:rPr>
        <w:t>.</w:t>
      </w:r>
      <w:r w:rsidR="00B404D2">
        <w:rPr>
          <w:rFonts w:cs="Arial"/>
        </w:rPr>
        <w:t>&gt;</w:t>
      </w:r>
      <w:proofErr w:type="gramEnd"/>
      <w:r w:rsidR="00B404D2">
        <w:rPr>
          <w:rFonts w:cs="Arial"/>
        </w:rPr>
        <w:t>&gt;</w:t>
      </w:r>
    </w:p>
    <w:p w:rsidR="00B404D2" w:rsidRDefault="00B404D2" w:rsidP="00AF7F1C">
      <w:pPr>
        <w:spacing w:before="0" w:after="0" w:line="240" w:lineRule="auto"/>
        <w:jc w:val="both"/>
        <w:rPr>
          <w:rFonts w:cs="Arial"/>
        </w:rPr>
      </w:pPr>
    </w:p>
    <w:p w:rsidR="00B404D2" w:rsidRPr="00FE589E" w:rsidRDefault="00B404D2" w:rsidP="00B404D2">
      <w:pPr>
        <w:pStyle w:val="Prrafodelista"/>
        <w:numPr>
          <w:ilvl w:val="0"/>
          <w:numId w:val="6"/>
        </w:numPr>
        <w:spacing w:before="0" w:after="0" w:line="240" w:lineRule="auto"/>
        <w:jc w:val="both"/>
        <w:rPr>
          <w:rFonts w:cs="Arial"/>
          <w:b/>
        </w:rPr>
      </w:pPr>
      <w:r>
        <w:rPr>
          <w:rFonts w:cs="Arial"/>
          <w:b/>
        </w:rPr>
        <w:t>Viabilidad</w:t>
      </w:r>
    </w:p>
    <w:p w:rsidR="00A94D8C" w:rsidRDefault="00A94D8C" w:rsidP="00AF7F1C">
      <w:pPr>
        <w:spacing w:before="0" w:after="0" w:line="240" w:lineRule="auto"/>
        <w:jc w:val="both"/>
        <w:rPr>
          <w:rFonts w:cs="Arial"/>
        </w:rPr>
      </w:pPr>
      <w:r>
        <w:rPr>
          <w:rFonts w:cs="Arial"/>
        </w:rPr>
        <w:t>&lt;&lt;Se debe considerar si se cuenta con la disponibilidad de recursos para el proyecto así como los conocimientos requeridos para desarrollarlo.</w:t>
      </w:r>
    </w:p>
    <w:p w:rsidR="00A94D8C" w:rsidRDefault="00A94D8C" w:rsidP="00AF7F1C">
      <w:pPr>
        <w:spacing w:before="0" w:after="0" w:line="240" w:lineRule="auto"/>
        <w:jc w:val="both"/>
        <w:rPr>
          <w:rFonts w:cs="Arial"/>
        </w:rPr>
      </w:pPr>
      <w:r>
        <w:rPr>
          <w:rFonts w:cs="Arial"/>
        </w:rPr>
        <w:t xml:space="preserve">También debe ser posible acceder al contexto o fuentes de información necesarios para modelar el problema o la solución. </w:t>
      </w:r>
    </w:p>
    <w:p w:rsidR="00B404D2" w:rsidRPr="00AF7F1C" w:rsidRDefault="00A94D8C" w:rsidP="00AF7F1C">
      <w:pPr>
        <w:spacing w:before="0" w:after="0" w:line="240" w:lineRule="auto"/>
        <w:jc w:val="both"/>
        <w:rPr>
          <w:rFonts w:cs="Arial"/>
        </w:rPr>
      </w:pPr>
      <w:r>
        <w:rPr>
          <w:rFonts w:cs="Arial"/>
        </w:rPr>
        <w:t>No sólo debe ser viable el proceso sino los productos del proyecto&gt;&gt;</w:t>
      </w:r>
    </w:p>
    <w:p w:rsidR="008529B4" w:rsidRDefault="008529B4" w:rsidP="008529B4">
      <w:pPr>
        <w:pStyle w:val="Prrafodelista"/>
        <w:spacing w:before="0" w:after="0" w:line="240" w:lineRule="auto"/>
        <w:ind w:left="709"/>
        <w:jc w:val="both"/>
        <w:rPr>
          <w:rFonts w:cs="Arial"/>
          <w:b/>
        </w:rPr>
      </w:pPr>
    </w:p>
    <w:p w:rsidR="00FE589E" w:rsidRPr="00FE589E" w:rsidRDefault="00B404D2" w:rsidP="000E12C9">
      <w:pPr>
        <w:pStyle w:val="Prrafodelista"/>
        <w:numPr>
          <w:ilvl w:val="0"/>
          <w:numId w:val="6"/>
        </w:numPr>
        <w:spacing w:before="0" w:after="0" w:line="240" w:lineRule="auto"/>
        <w:jc w:val="both"/>
        <w:rPr>
          <w:rFonts w:cs="Arial"/>
          <w:b/>
        </w:rPr>
      </w:pPr>
      <w:r>
        <w:rPr>
          <w:rFonts w:cs="Arial"/>
          <w:b/>
        </w:rPr>
        <w:t>Alcance</w:t>
      </w:r>
    </w:p>
    <w:p w:rsidR="00FE589E" w:rsidRPr="00FE589E" w:rsidRDefault="00FE589E" w:rsidP="000E12C9">
      <w:pPr>
        <w:pStyle w:val="Prrafodelista"/>
        <w:spacing w:before="0" w:after="0" w:line="240" w:lineRule="auto"/>
        <w:ind w:left="0"/>
        <w:jc w:val="both"/>
        <w:rPr>
          <w:rFonts w:cs="Arial"/>
        </w:rPr>
      </w:pPr>
      <w:r w:rsidRPr="00FE589E">
        <w:rPr>
          <w:rFonts w:cs="Arial"/>
        </w:rPr>
        <w:t xml:space="preserve">&lt;&lt;Se debe indicar las actividades principales o equivalentes que describen </w:t>
      </w:r>
      <w:r w:rsidRPr="00FE589E">
        <w:rPr>
          <w:rFonts w:cs="Arial"/>
          <w:u w:val="single"/>
        </w:rPr>
        <w:t>cuáles sí</w:t>
      </w:r>
      <w:r w:rsidRPr="00FE589E">
        <w:rPr>
          <w:rFonts w:cs="Arial"/>
        </w:rPr>
        <w:t xml:space="preserve"> se incluyen y </w:t>
      </w:r>
      <w:r w:rsidRPr="00FE589E">
        <w:rPr>
          <w:rFonts w:cs="Arial"/>
          <w:u w:val="single"/>
        </w:rPr>
        <w:t>cuáles no</w:t>
      </w:r>
      <w:r w:rsidRPr="00FE589E">
        <w:rPr>
          <w:rFonts w:cs="Arial"/>
        </w:rPr>
        <w:t xml:space="preserve"> se incluyen en el </w:t>
      </w:r>
      <w:r w:rsidRPr="00FE589E">
        <w:rPr>
          <w:rFonts w:cs="Arial"/>
          <w:b/>
        </w:rPr>
        <w:t>proyecto</w:t>
      </w:r>
      <w:r w:rsidRPr="00FE589E">
        <w:rPr>
          <w:rFonts w:cs="Arial"/>
        </w:rPr>
        <w:t>. Tener presente que éstos se refieren a los de alto nivel o primer nivel de descomposición de su proyecto.</w:t>
      </w:r>
    </w:p>
    <w:p w:rsidR="00FE589E" w:rsidRPr="00FE589E" w:rsidRDefault="00FE589E" w:rsidP="000E12C9">
      <w:pPr>
        <w:pStyle w:val="Prrafodelista"/>
        <w:spacing w:before="0" w:after="0" w:line="240" w:lineRule="auto"/>
        <w:ind w:left="0"/>
        <w:jc w:val="both"/>
        <w:rPr>
          <w:rFonts w:cs="Arial"/>
        </w:rPr>
      </w:pPr>
    </w:p>
    <w:p w:rsidR="00FE589E" w:rsidRPr="00FE589E" w:rsidRDefault="000E12C9" w:rsidP="000E12C9">
      <w:pPr>
        <w:pStyle w:val="Prrafodelista"/>
        <w:numPr>
          <w:ilvl w:val="0"/>
          <w:numId w:val="6"/>
        </w:numPr>
        <w:spacing w:before="0" w:after="0" w:line="240" w:lineRule="auto"/>
        <w:jc w:val="both"/>
        <w:rPr>
          <w:rFonts w:cs="Arial"/>
          <w:b/>
        </w:rPr>
      </w:pPr>
      <w:r>
        <w:rPr>
          <w:rFonts w:cs="Arial"/>
          <w:b/>
        </w:rPr>
        <w:t>Limitaciones</w:t>
      </w:r>
      <w:r w:rsidR="00FE589E" w:rsidRPr="00FE589E">
        <w:rPr>
          <w:rFonts w:cs="Arial"/>
          <w:b/>
        </w:rPr>
        <w:t xml:space="preserve"> </w:t>
      </w:r>
    </w:p>
    <w:p w:rsidR="00FE589E" w:rsidRPr="00FE589E" w:rsidRDefault="00FE589E" w:rsidP="000E12C9">
      <w:pPr>
        <w:pStyle w:val="Prrafodelista"/>
        <w:spacing w:before="0" w:after="0" w:line="240" w:lineRule="auto"/>
        <w:ind w:left="0"/>
        <w:jc w:val="both"/>
        <w:rPr>
          <w:rFonts w:cs="Arial"/>
        </w:rPr>
      </w:pPr>
      <w:r w:rsidRPr="00FE589E">
        <w:rPr>
          <w:rFonts w:cs="Arial"/>
        </w:rPr>
        <w:t xml:space="preserve">&lt;&lt; Las </w:t>
      </w:r>
      <w:r w:rsidR="000E12C9">
        <w:rPr>
          <w:rFonts w:cs="Arial"/>
        </w:rPr>
        <w:t>limitaciones</w:t>
      </w:r>
      <w:r w:rsidRPr="00FE589E">
        <w:rPr>
          <w:rFonts w:cs="Arial"/>
        </w:rPr>
        <w:t xml:space="preserve"> del proyecto establecen condicionantes que afectan su planificación y operación. Algunos ejemplos son: de tiempo, de presupuesto, de funcionalidades, de herramientas, </w:t>
      </w:r>
      <w:proofErr w:type="spellStart"/>
      <w:r w:rsidRPr="00FE589E">
        <w:rPr>
          <w:rFonts w:cs="Arial"/>
        </w:rPr>
        <w:t>etc</w:t>
      </w:r>
      <w:proofErr w:type="spellEnd"/>
      <w:r w:rsidRPr="00FE589E">
        <w:rPr>
          <w:rFonts w:cs="Arial"/>
        </w:rPr>
        <w:t xml:space="preserve"> &gt;&gt;</w:t>
      </w:r>
    </w:p>
    <w:p w:rsidR="00FE589E" w:rsidRDefault="00FE589E" w:rsidP="00FE589E">
      <w:pPr>
        <w:spacing w:before="0" w:after="0" w:line="240" w:lineRule="auto"/>
        <w:jc w:val="both"/>
        <w:rPr>
          <w:rFonts w:cs="Arial"/>
        </w:rPr>
      </w:pPr>
    </w:p>
    <w:p w:rsidR="000E12C9" w:rsidRPr="00FE589E" w:rsidRDefault="000E12C9" w:rsidP="000E12C9">
      <w:pPr>
        <w:pStyle w:val="Prrafodelista"/>
        <w:numPr>
          <w:ilvl w:val="0"/>
          <w:numId w:val="6"/>
        </w:numPr>
        <w:spacing w:before="0" w:after="0" w:line="240" w:lineRule="auto"/>
        <w:jc w:val="both"/>
        <w:rPr>
          <w:rFonts w:cs="Arial"/>
          <w:b/>
        </w:rPr>
      </w:pPr>
      <w:r w:rsidRPr="00FE589E">
        <w:rPr>
          <w:rFonts w:cs="Arial"/>
          <w:b/>
        </w:rPr>
        <w:t>Identificación de los riesgos del proyecto</w:t>
      </w:r>
    </w:p>
    <w:p w:rsidR="000E12C9" w:rsidRPr="00FE589E" w:rsidRDefault="000E12C9" w:rsidP="000E12C9">
      <w:pPr>
        <w:spacing w:before="0" w:after="0" w:line="240" w:lineRule="auto"/>
        <w:jc w:val="both"/>
        <w:rPr>
          <w:rFonts w:cs="Arial"/>
        </w:rPr>
      </w:pPr>
      <w:r w:rsidRPr="00FE589E">
        <w:rPr>
          <w:rFonts w:cs="Arial"/>
        </w:rPr>
        <w:t>&lt;&lt; Haga una lista de todos riesgos del proyecto indicando para cada uno de ellos:</w:t>
      </w:r>
    </w:p>
    <w:p w:rsidR="000E12C9" w:rsidRPr="00FE589E" w:rsidRDefault="000E12C9" w:rsidP="000E12C9">
      <w:pPr>
        <w:spacing w:before="0" w:after="0" w:line="240" w:lineRule="auto"/>
        <w:jc w:val="both"/>
        <w:rPr>
          <w:rFonts w:cs="Arial"/>
        </w:rPr>
      </w:pPr>
      <w:r w:rsidRPr="00FE589E">
        <w:rPr>
          <w:rFonts w:cs="Arial"/>
        </w:rPr>
        <w:t>Descripción: descripción del riesgo, identifica claramente lo que puede ocurrir.</w:t>
      </w:r>
    </w:p>
    <w:p w:rsidR="000E12C9" w:rsidRPr="00FE589E" w:rsidRDefault="000E12C9" w:rsidP="000E12C9">
      <w:pPr>
        <w:spacing w:before="0" w:after="0" w:line="240" w:lineRule="auto"/>
        <w:jc w:val="both"/>
        <w:rPr>
          <w:rFonts w:cs="Arial"/>
        </w:rPr>
      </w:pPr>
      <w:r w:rsidRPr="00FE589E">
        <w:rPr>
          <w:rFonts w:cs="Arial"/>
        </w:rPr>
        <w:t>Síntomas: conjunto de hechos, situaciones que hacen posible que el riesgo se concrete.</w:t>
      </w:r>
    </w:p>
    <w:p w:rsidR="000E12C9" w:rsidRPr="00FE589E" w:rsidRDefault="000E12C9" w:rsidP="000E12C9">
      <w:pPr>
        <w:spacing w:before="0" w:after="0" w:line="240" w:lineRule="auto"/>
        <w:jc w:val="both"/>
        <w:rPr>
          <w:rFonts w:cs="Arial"/>
        </w:rPr>
      </w:pPr>
      <w:r w:rsidRPr="00FE589E">
        <w:rPr>
          <w:rFonts w:cs="Arial"/>
        </w:rPr>
        <w:t>Probabilidad: percepción del nivel de certeza de que el riesgo vaya a ocurrir.</w:t>
      </w:r>
    </w:p>
    <w:p w:rsidR="000E12C9" w:rsidRPr="00FE589E" w:rsidRDefault="000E12C9" w:rsidP="000E12C9">
      <w:pPr>
        <w:spacing w:before="0" w:after="0" w:line="240" w:lineRule="auto"/>
        <w:jc w:val="both"/>
        <w:rPr>
          <w:rFonts w:cs="Arial"/>
        </w:rPr>
      </w:pPr>
      <w:r w:rsidRPr="00FE589E">
        <w:rPr>
          <w:rFonts w:cs="Arial"/>
        </w:rPr>
        <w:t>Impacto: percepción del nivel de daño que puede afectar al proyecto</w:t>
      </w:r>
    </w:p>
    <w:p w:rsidR="000E12C9" w:rsidRPr="00FE589E" w:rsidRDefault="000E12C9" w:rsidP="000E12C9">
      <w:pPr>
        <w:spacing w:before="0" w:after="0" w:line="240" w:lineRule="auto"/>
        <w:jc w:val="both"/>
        <w:rPr>
          <w:rFonts w:cs="Arial"/>
        </w:rPr>
      </w:pPr>
      <w:r w:rsidRPr="00FE589E">
        <w:rPr>
          <w:rFonts w:cs="Arial"/>
        </w:rPr>
        <w:t>Severidad: valor = probabilidad x impacto, que permite calificar a los riesgos</w:t>
      </w:r>
    </w:p>
    <w:p w:rsidR="000E12C9" w:rsidRPr="00FE589E" w:rsidRDefault="000E12C9" w:rsidP="000E12C9">
      <w:pPr>
        <w:spacing w:before="0" w:after="0" w:line="240" w:lineRule="auto"/>
        <w:jc w:val="both"/>
        <w:rPr>
          <w:rFonts w:cs="Arial"/>
        </w:rPr>
      </w:pPr>
      <w:r w:rsidRPr="00FE589E">
        <w:rPr>
          <w:rFonts w:cs="Arial"/>
        </w:rPr>
        <w:t>Mitigación: acciones que realizará en breve para evitar que los síntomas se den.</w:t>
      </w:r>
    </w:p>
    <w:p w:rsidR="000E12C9" w:rsidRPr="00FE589E" w:rsidRDefault="000E12C9" w:rsidP="000E12C9">
      <w:pPr>
        <w:spacing w:before="0" w:after="0" w:line="240" w:lineRule="auto"/>
        <w:jc w:val="both"/>
        <w:rPr>
          <w:rFonts w:cs="Arial"/>
        </w:rPr>
      </w:pPr>
      <w:r w:rsidRPr="00FE589E">
        <w:rPr>
          <w:rFonts w:cs="Arial"/>
        </w:rPr>
        <w:t>Contingencia: acciones que realizará en caso el riesgo se concrete.  &gt;&gt;</w:t>
      </w:r>
    </w:p>
    <w:p w:rsidR="000E12C9" w:rsidRPr="00FE589E" w:rsidRDefault="000E12C9" w:rsidP="00FE589E">
      <w:pPr>
        <w:spacing w:before="0" w:after="0" w:line="240" w:lineRule="auto"/>
        <w:jc w:val="both"/>
        <w:rPr>
          <w:rFonts w:cs="Arial"/>
        </w:rPr>
      </w:pPr>
    </w:p>
    <w:p w:rsidR="00FE589E" w:rsidRPr="00FE589E" w:rsidRDefault="00FE589E" w:rsidP="00FE589E">
      <w:pPr>
        <w:pStyle w:val="Prrafodelista"/>
        <w:numPr>
          <w:ilvl w:val="0"/>
          <w:numId w:val="6"/>
        </w:numPr>
        <w:spacing w:before="0" w:after="0" w:line="240" w:lineRule="auto"/>
        <w:jc w:val="both"/>
        <w:rPr>
          <w:rFonts w:cs="Arial"/>
          <w:b/>
        </w:rPr>
      </w:pPr>
      <w:r w:rsidRPr="00FE589E">
        <w:rPr>
          <w:rFonts w:cs="Arial"/>
          <w:b/>
        </w:rPr>
        <w:t>Estructura de descomposición del trabajo (EDT)</w:t>
      </w:r>
    </w:p>
    <w:p w:rsidR="00FE589E" w:rsidRPr="00FE589E" w:rsidRDefault="00FE589E" w:rsidP="00FE589E">
      <w:pPr>
        <w:spacing w:before="0" w:after="0" w:line="240" w:lineRule="auto"/>
        <w:jc w:val="both"/>
        <w:rPr>
          <w:rFonts w:cs="Arial"/>
        </w:rPr>
      </w:pPr>
      <w:r w:rsidRPr="00FE589E">
        <w:rPr>
          <w:rFonts w:cs="Arial"/>
        </w:rPr>
        <w:t xml:space="preserve">&lt;&lt; Desarrolle la estructura de descomposición del trabajo de su proyecto. La representación del EDT es de libre elección: gráfico, esquemático, </w:t>
      </w:r>
      <w:proofErr w:type="spellStart"/>
      <w:r w:rsidRPr="00FE589E">
        <w:rPr>
          <w:rFonts w:cs="Arial"/>
        </w:rPr>
        <w:t>etc</w:t>
      </w:r>
      <w:proofErr w:type="spellEnd"/>
      <w:r w:rsidRPr="00FE589E">
        <w:rPr>
          <w:rFonts w:cs="Arial"/>
        </w:rPr>
        <w:t>&gt;&gt;</w:t>
      </w: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0"/>
          <w:numId w:val="6"/>
        </w:numPr>
        <w:spacing w:before="0" w:after="0" w:line="240" w:lineRule="auto"/>
        <w:jc w:val="both"/>
        <w:rPr>
          <w:rFonts w:cs="Arial"/>
          <w:b/>
        </w:rPr>
      </w:pPr>
      <w:r w:rsidRPr="00FE589E">
        <w:rPr>
          <w:rFonts w:cs="Arial"/>
          <w:b/>
        </w:rPr>
        <w:t>Lista de tareas</w:t>
      </w:r>
    </w:p>
    <w:p w:rsidR="00FE589E" w:rsidRPr="00FE589E" w:rsidRDefault="00FE589E" w:rsidP="00FE589E">
      <w:pPr>
        <w:spacing w:before="0" w:after="0" w:line="240" w:lineRule="auto"/>
        <w:jc w:val="both"/>
        <w:rPr>
          <w:rFonts w:cs="Arial"/>
        </w:rPr>
      </w:pPr>
      <w:r w:rsidRPr="00FE589E">
        <w:rPr>
          <w:rFonts w:cs="Arial"/>
        </w:rPr>
        <w:t>&lt;&lt; Elabore una lista de tarea del proyecto</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lastRenderedPageBreak/>
        <w:t xml:space="preserve">incluya la </w:t>
      </w:r>
      <w:r w:rsidRPr="00FE589E">
        <w:rPr>
          <w:rFonts w:cs="Arial"/>
          <w:u w:val="single"/>
        </w:rPr>
        <w:t>duración estimada</w:t>
      </w:r>
      <w:r w:rsidRPr="00FE589E">
        <w:rPr>
          <w:rFonts w:cs="Arial"/>
        </w:rPr>
        <w:t xml:space="preserve"> de cada tarea (calculada) cuya unidad es el tiempo: horas, días, semanas, etc.</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 xml:space="preserve">incluya el </w:t>
      </w:r>
      <w:r w:rsidRPr="00FE589E">
        <w:rPr>
          <w:rFonts w:cs="Arial"/>
          <w:u w:val="single"/>
        </w:rPr>
        <w:t>esfuerzo asociado</w:t>
      </w:r>
      <w:r w:rsidRPr="00FE589E">
        <w:rPr>
          <w:rFonts w:cs="Arial"/>
        </w:rPr>
        <w:t xml:space="preserve"> a cada tarea (calculada) cuya unidad es tiempo/recurso (o tiempo-recurso): horas-persona, semanas-persona, etc.</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 xml:space="preserve">incluya el </w:t>
      </w:r>
      <w:r w:rsidRPr="00FE589E">
        <w:rPr>
          <w:rFonts w:cs="Arial"/>
          <w:u w:val="single"/>
        </w:rPr>
        <w:t>costo estimado</w:t>
      </w:r>
      <w:r w:rsidRPr="00FE589E">
        <w:rPr>
          <w:rFonts w:cs="Arial"/>
        </w:rPr>
        <w:t xml:space="preserve"> de cada tarea (calculada)</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la lista de tareas debe incluir actividades de verificación y validación.</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la lista de tareas debe incluir las reuniones con su orientador (asesor, profesor de curso, revisor, posibles usuarios o clientes) y las actividades dentro del curso.</w:t>
      </w:r>
    </w:p>
    <w:p w:rsidR="00FE589E" w:rsidRPr="00FE589E" w:rsidRDefault="00FE589E" w:rsidP="00FE589E">
      <w:pPr>
        <w:spacing w:before="0" w:after="0" w:line="240" w:lineRule="auto"/>
        <w:jc w:val="both"/>
        <w:rPr>
          <w:rFonts w:cs="Arial"/>
        </w:rPr>
      </w:pPr>
      <w:r w:rsidRPr="00FE589E">
        <w:rPr>
          <w:rFonts w:cs="Arial"/>
        </w:rPr>
        <w:t>&gt;&gt;</w:t>
      </w: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0"/>
          <w:numId w:val="6"/>
        </w:numPr>
        <w:spacing w:before="0" w:after="0" w:line="240" w:lineRule="auto"/>
        <w:jc w:val="both"/>
        <w:rPr>
          <w:rFonts w:cs="Arial"/>
          <w:b/>
        </w:rPr>
      </w:pPr>
      <w:r w:rsidRPr="00FE589E">
        <w:rPr>
          <w:rFonts w:cs="Arial"/>
          <w:b/>
        </w:rPr>
        <w:t>Cronograma del proyecto</w:t>
      </w:r>
    </w:p>
    <w:p w:rsidR="00FE589E" w:rsidRPr="00FE589E" w:rsidRDefault="00FE589E" w:rsidP="00FE589E">
      <w:pPr>
        <w:spacing w:before="0" w:after="0" w:line="240" w:lineRule="auto"/>
        <w:jc w:val="both"/>
        <w:rPr>
          <w:rFonts w:cs="Arial"/>
        </w:rPr>
      </w:pPr>
      <w:r w:rsidRPr="00FE589E">
        <w:rPr>
          <w:rFonts w:cs="Arial"/>
        </w:rPr>
        <w:t>&lt;&lt; Incluya en un cronograma en donde las tareas incluyan lo siguiente:</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fecha de inicio y fin de cada tarea, obtenidas por la planificación, asegurándose que la duración planificada/programada sea mayor a la duración estimada</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dependencias entre las tareas</w:t>
      </w:r>
    </w:p>
    <w:p w:rsidR="00FE589E" w:rsidRPr="00FE589E" w:rsidRDefault="00FE589E" w:rsidP="00FE589E">
      <w:pPr>
        <w:spacing w:before="0" w:after="0" w:line="240" w:lineRule="auto"/>
        <w:jc w:val="both"/>
        <w:rPr>
          <w:rFonts w:cs="Arial"/>
        </w:rPr>
      </w:pPr>
      <w:r w:rsidRPr="00FE589E">
        <w:rPr>
          <w:rFonts w:cs="Arial"/>
        </w:rPr>
        <w:t>Se puede mostrar un diagrama que recoja toda esa información&gt;&gt;</w:t>
      </w: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0"/>
          <w:numId w:val="6"/>
        </w:numPr>
        <w:spacing w:before="0" w:after="0" w:line="240" w:lineRule="auto"/>
        <w:jc w:val="both"/>
        <w:rPr>
          <w:rFonts w:cs="Arial"/>
          <w:b/>
        </w:rPr>
      </w:pPr>
      <w:r w:rsidRPr="00FE589E">
        <w:rPr>
          <w:rFonts w:cs="Arial"/>
          <w:b/>
        </w:rPr>
        <w:t>Lista de recursos</w:t>
      </w:r>
    </w:p>
    <w:p w:rsidR="00FE589E" w:rsidRPr="00FE589E" w:rsidRDefault="00FE589E" w:rsidP="00FE589E">
      <w:pPr>
        <w:spacing w:before="0" w:after="0" w:line="240" w:lineRule="auto"/>
        <w:jc w:val="both"/>
        <w:rPr>
          <w:rFonts w:cs="Arial"/>
        </w:rPr>
      </w:pPr>
      <w:r w:rsidRPr="00FE589E">
        <w:rPr>
          <w:rFonts w:cs="Arial"/>
        </w:rPr>
        <w:t>&lt;&lt; Incluya una lista de los recursos indicando descripción del recurso, cantidad y oportunidad en su uso dentro de su proyecto:&gt;&gt;</w:t>
      </w: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1"/>
          <w:numId w:val="6"/>
        </w:numPr>
        <w:spacing w:before="0" w:after="0" w:line="240" w:lineRule="auto"/>
        <w:ind w:left="709" w:hanging="425"/>
        <w:jc w:val="both"/>
        <w:rPr>
          <w:rFonts w:cs="Arial"/>
          <w:b/>
        </w:rPr>
      </w:pPr>
      <w:r w:rsidRPr="00FE589E">
        <w:rPr>
          <w:rFonts w:cs="Arial"/>
          <w:b/>
        </w:rPr>
        <w:t>Personas involucradas y necesidades de capacitación</w:t>
      </w:r>
    </w:p>
    <w:p w:rsidR="00FE589E" w:rsidRPr="00FE589E" w:rsidRDefault="00FE589E" w:rsidP="00FE589E">
      <w:pPr>
        <w:spacing w:before="0" w:after="0" w:line="240" w:lineRule="auto"/>
        <w:jc w:val="both"/>
        <w:rPr>
          <w:rFonts w:cs="Arial"/>
        </w:rPr>
      </w:pPr>
      <w:r w:rsidRPr="00FE589E">
        <w:rPr>
          <w:rFonts w:cs="Arial"/>
        </w:rPr>
        <w:t>&lt;&lt; Haga una lista de todos los involucrados en el proyecto y necesidades de capacitación &gt;&gt;</w:t>
      </w: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1"/>
          <w:numId w:val="6"/>
        </w:numPr>
        <w:spacing w:before="0" w:after="0" w:line="240" w:lineRule="auto"/>
        <w:ind w:left="709" w:hanging="425"/>
        <w:jc w:val="both"/>
        <w:rPr>
          <w:rFonts w:cs="Arial"/>
          <w:b/>
        </w:rPr>
      </w:pPr>
      <w:r w:rsidRPr="00FE589E">
        <w:rPr>
          <w:rFonts w:cs="Arial"/>
          <w:b/>
        </w:rPr>
        <w:t>Materiales requeridos para el proyecto</w:t>
      </w:r>
    </w:p>
    <w:p w:rsidR="00FE589E" w:rsidRPr="00FE589E" w:rsidRDefault="00FE589E" w:rsidP="00FE589E">
      <w:pPr>
        <w:spacing w:before="0" w:after="0" w:line="240" w:lineRule="auto"/>
        <w:jc w:val="both"/>
        <w:rPr>
          <w:rFonts w:cs="Arial"/>
        </w:rPr>
      </w:pPr>
      <w:r w:rsidRPr="00FE589E">
        <w:rPr>
          <w:rFonts w:cs="Arial"/>
        </w:rPr>
        <w:t>&lt;&lt; Haga una lista de todos los materiales requerido. En caso no sea necesario indique que “No aplica” &gt;&gt;</w:t>
      </w: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1"/>
          <w:numId w:val="6"/>
        </w:numPr>
        <w:spacing w:before="0" w:after="0" w:line="240" w:lineRule="auto"/>
        <w:ind w:left="709" w:hanging="425"/>
        <w:jc w:val="both"/>
        <w:rPr>
          <w:rFonts w:cs="Arial"/>
          <w:b/>
        </w:rPr>
      </w:pPr>
      <w:r w:rsidRPr="00FE589E">
        <w:rPr>
          <w:rFonts w:cs="Arial"/>
          <w:b/>
        </w:rPr>
        <w:t>Estándares utilizados en el proyecto</w:t>
      </w:r>
    </w:p>
    <w:p w:rsidR="00FE589E" w:rsidRPr="00FE589E" w:rsidRDefault="00FE589E" w:rsidP="00FE589E">
      <w:pPr>
        <w:spacing w:before="0" w:after="0" w:line="240" w:lineRule="auto"/>
        <w:jc w:val="both"/>
        <w:rPr>
          <w:rFonts w:cs="Arial"/>
        </w:rPr>
      </w:pPr>
      <w:r w:rsidRPr="00FE589E">
        <w:rPr>
          <w:rFonts w:cs="Arial"/>
        </w:rPr>
        <w:t>&lt;&lt; Haga una lista de todos los estándares utilizados sean estos internacionales, nacionales, regionales, distritales, industriales, sectoriales. &gt;&gt;</w:t>
      </w: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1"/>
          <w:numId w:val="6"/>
        </w:numPr>
        <w:spacing w:before="0" w:after="0" w:line="240" w:lineRule="auto"/>
        <w:ind w:left="709" w:hanging="425"/>
        <w:jc w:val="both"/>
        <w:rPr>
          <w:rFonts w:cs="Arial"/>
          <w:b/>
        </w:rPr>
      </w:pPr>
      <w:r w:rsidRPr="00FE589E">
        <w:rPr>
          <w:rFonts w:cs="Arial"/>
          <w:b/>
        </w:rPr>
        <w:t>Equipamiento requerido</w:t>
      </w:r>
    </w:p>
    <w:p w:rsidR="00FE589E" w:rsidRPr="00FE589E" w:rsidRDefault="00FE589E" w:rsidP="00FE589E">
      <w:pPr>
        <w:spacing w:before="0" w:after="0" w:line="240" w:lineRule="auto"/>
        <w:jc w:val="both"/>
        <w:rPr>
          <w:rFonts w:cs="Arial"/>
        </w:rPr>
      </w:pPr>
      <w:r w:rsidRPr="00FE589E">
        <w:rPr>
          <w:rFonts w:cs="Arial"/>
        </w:rPr>
        <w:t>&lt;&lt; Haga una lista de todos los equipos necesarios para su proyecto &gt;&gt;</w:t>
      </w:r>
    </w:p>
    <w:p w:rsidR="00FE589E" w:rsidRPr="00FE589E" w:rsidRDefault="00FE589E" w:rsidP="00FE589E">
      <w:pPr>
        <w:spacing w:before="0" w:after="0" w:line="240" w:lineRule="auto"/>
        <w:jc w:val="both"/>
        <w:rPr>
          <w:rFonts w:cs="Arial"/>
        </w:rPr>
      </w:pP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1"/>
          <w:numId w:val="6"/>
        </w:numPr>
        <w:spacing w:before="0" w:after="0" w:line="240" w:lineRule="auto"/>
        <w:ind w:left="709" w:hanging="425"/>
        <w:jc w:val="both"/>
        <w:rPr>
          <w:rFonts w:cs="Arial"/>
          <w:b/>
        </w:rPr>
      </w:pPr>
      <w:r w:rsidRPr="00FE589E">
        <w:rPr>
          <w:rFonts w:cs="Arial"/>
          <w:b/>
        </w:rPr>
        <w:t>Herramientas requeridas</w:t>
      </w:r>
    </w:p>
    <w:p w:rsidR="00FE589E" w:rsidRPr="00FE589E" w:rsidRDefault="00FE589E" w:rsidP="00FE589E">
      <w:pPr>
        <w:spacing w:before="0" w:after="0" w:line="240" w:lineRule="auto"/>
        <w:jc w:val="both"/>
        <w:rPr>
          <w:rFonts w:cs="Arial"/>
        </w:rPr>
      </w:pPr>
      <w:r w:rsidRPr="00FE589E">
        <w:rPr>
          <w:rFonts w:cs="Arial"/>
        </w:rPr>
        <w:t>&lt;&lt; Haga una lista de todas las herramientas requeridas para su proyecto &gt;&gt;</w:t>
      </w:r>
    </w:p>
    <w:p w:rsidR="00FE589E" w:rsidRPr="00FE589E" w:rsidRDefault="00FE589E" w:rsidP="00FE589E">
      <w:pPr>
        <w:spacing w:before="0" w:after="0" w:line="240" w:lineRule="auto"/>
        <w:jc w:val="both"/>
        <w:rPr>
          <w:rFonts w:cs="Arial"/>
        </w:rPr>
      </w:pPr>
    </w:p>
    <w:p w:rsidR="00FE589E" w:rsidRPr="00FE589E" w:rsidRDefault="00FE589E" w:rsidP="00FE589E">
      <w:pPr>
        <w:pStyle w:val="Prrafodelista"/>
        <w:numPr>
          <w:ilvl w:val="0"/>
          <w:numId w:val="6"/>
        </w:numPr>
        <w:spacing w:before="0" w:after="0" w:line="240" w:lineRule="auto"/>
        <w:jc w:val="both"/>
        <w:rPr>
          <w:rFonts w:cs="Arial"/>
          <w:b/>
        </w:rPr>
      </w:pPr>
      <w:r w:rsidRPr="00FE589E">
        <w:rPr>
          <w:rFonts w:cs="Arial"/>
          <w:b/>
        </w:rPr>
        <w:t>Costeo del Proyecto</w:t>
      </w:r>
    </w:p>
    <w:p w:rsidR="00FE589E" w:rsidRPr="00FE589E" w:rsidRDefault="00FE589E" w:rsidP="00FE589E">
      <w:pPr>
        <w:spacing w:before="0" w:after="0" w:line="240" w:lineRule="auto"/>
        <w:jc w:val="both"/>
        <w:rPr>
          <w:rFonts w:cs="Arial"/>
        </w:rPr>
      </w:pPr>
      <w:r w:rsidRPr="00FE589E">
        <w:rPr>
          <w:rFonts w:cs="Arial"/>
        </w:rPr>
        <w:t>&lt;&lt; Debe desarrollar un análisis de costos que incluya siempre:</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costos por el equipo humano</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costos por utilización de equipamiento (usar el concepto de depreciación)</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 xml:space="preserve">costos por utilización de software, usar el concepto de TCO (Total </w:t>
      </w:r>
      <w:proofErr w:type="spellStart"/>
      <w:r w:rsidRPr="00FE589E">
        <w:rPr>
          <w:rFonts w:cs="Arial"/>
        </w:rPr>
        <w:t>cost</w:t>
      </w:r>
      <w:proofErr w:type="spellEnd"/>
      <w:r w:rsidRPr="00FE589E">
        <w:rPr>
          <w:rFonts w:cs="Arial"/>
        </w:rPr>
        <w:t xml:space="preserve"> of </w:t>
      </w:r>
      <w:proofErr w:type="spellStart"/>
      <w:r w:rsidRPr="00FE589E">
        <w:rPr>
          <w:rFonts w:cs="Arial"/>
        </w:rPr>
        <w:t>ownership</w:t>
      </w:r>
      <w:proofErr w:type="spellEnd"/>
      <w:r w:rsidRPr="00FE589E">
        <w:rPr>
          <w:rFonts w:cs="Arial"/>
        </w:rPr>
        <w:t>) o amortización</w:t>
      </w:r>
    </w:p>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Debe tener claro que costo es un concepto distinto al de gasto</w:t>
      </w:r>
    </w:p>
    <w:p w:rsidR="00FE589E" w:rsidRPr="00FE589E" w:rsidRDefault="00FE589E" w:rsidP="00FE589E">
      <w:pPr>
        <w:spacing w:before="0" w:after="0" w:line="240" w:lineRule="auto"/>
        <w:jc w:val="both"/>
        <w:rPr>
          <w:rFonts w:cs="Arial"/>
        </w:rPr>
      </w:pPr>
    </w:p>
    <w:p w:rsidR="00FE589E" w:rsidRPr="00FE589E" w:rsidRDefault="00FE589E" w:rsidP="00FE589E">
      <w:pPr>
        <w:spacing w:before="0" w:after="0" w:line="240" w:lineRule="auto"/>
        <w:jc w:val="both"/>
        <w:rPr>
          <w:rFonts w:cs="Arial"/>
        </w:rPr>
      </w:pPr>
      <w:r w:rsidRPr="00FE589E">
        <w:rPr>
          <w:rFonts w:cs="Arial"/>
        </w:rPr>
        <w:t>A continuación se presenta una plantilla mínima genérica que puede ser usada de base para establecer un presupuesto. Para los proyectos de curso es suficiente un solo nivel de partida.</w:t>
      </w:r>
    </w:p>
    <w:tbl>
      <w:tblPr>
        <w:tblStyle w:val="Tablaconcuadrcula"/>
        <w:tblW w:w="0" w:type="auto"/>
        <w:tblLook w:val="04A0" w:firstRow="1" w:lastRow="0" w:firstColumn="1" w:lastColumn="0" w:noHBand="0" w:noVBand="1"/>
      </w:tblPr>
      <w:tblGrid>
        <w:gridCol w:w="1212"/>
        <w:gridCol w:w="1366"/>
        <w:gridCol w:w="1196"/>
        <w:gridCol w:w="1240"/>
        <w:gridCol w:w="1211"/>
        <w:gridCol w:w="1177"/>
        <w:gridCol w:w="1317"/>
      </w:tblGrid>
      <w:tr w:rsidR="00FE589E" w:rsidRPr="00B404D2" w:rsidTr="000E12C9">
        <w:tc>
          <w:tcPr>
            <w:tcW w:w="1212" w:type="dxa"/>
            <w:shd w:val="clear" w:color="auto" w:fill="auto"/>
          </w:tcPr>
          <w:p w:rsidR="00FE589E" w:rsidRPr="00B404D2" w:rsidRDefault="00FE589E" w:rsidP="00B404D2">
            <w:pPr>
              <w:spacing w:before="0" w:after="0" w:line="240" w:lineRule="auto"/>
              <w:jc w:val="center"/>
              <w:rPr>
                <w:rFonts w:cs="Arial"/>
                <w:sz w:val="20"/>
                <w:szCs w:val="20"/>
              </w:rPr>
            </w:pPr>
            <w:r w:rsidRPr="00B404D2">
              <w:rPr>
                <w:rFonts w:cs="Arial"/>
                <w:sz w:val="20"/>
                <w:szCs w:val="20"/>
              </w:rPr>
              <w:lastRenderedPageBreak/>
              <w:t>Ítem</w:t>
            </w:r>
          </w:p>
        </w:tc>
        <w:tc>
          <w:tcPr>
            <w:tcW w:w="1366" w:type="dxa"/>
            <w:shd w:val="clear" w:color="auto" w:fill="auto"/>
          </w:tcPr>
          <w:p w:rsidR="00FE589E" w:rsidRPr="00B404D2" w:rsidRDefault="00FE589E" w:rsidP="00B404D2">
            <w:pPr>
              <w:spacing w:before="0" w:after="0" w:line="240" w:lineRule="auto"/>
              <w:jc w:val="center"/>
              <w:rPr>
                <w:rFonts w:cs="Arial"/>
                <w:sz w:val="20"/>
                <w:szCs w:val="20"/>
              </w:rPr>
            </w:pPr>
            <w:r w:rsidRPr="00B404D2">
              <w:rPr>
                <w:rFonts w:cs="Arial"/>
                <w:sz w:val="20"/>
                <w:szCs w:val="20"/>
              </w:rPr>
              <w:t>Descripción</w:t>
            </w:r>
          </w:p>
        </w:tc>
        <w:tc>
          <w:tcPr>
            <w:tcW w:w="1196" w:type="dxa"/>
            <w:shd w:val="clear" w:color="auto" w:fill="auto"/>
          </w:tcPr>
          <w:p w:rsidR="00FE589E" w:rsidRPr="00B404D2" w:rsidRDefault="00FE589E" w:rsidP="00B404D2">
            <w:pPr>
              <w:spacing w:before="0" w:after="0" w:line="240" w:lineRule="auto"/>
              <w:jc w:val="center"/>
              <w:rPr>
                <w:rFonts w:cs="Arial"/>
                <w:sz w:val="20"/>
                <w:szCs w:val="20"/>
              </w:rPr>
            </w:pPr>
            <w:r w:rsidRPr="00B404D2">
              <w:rPr>
                <w:rFonts w:cs="Arial"/>
                <w:sz w:val="20"/>
                <w:szCs w:val="20"/>
              </w:rPr>
              <w:t>Unidad</w:t>
            </w:r>
          </w:p>
        </w:tc>
        <w:tc>
          <w:tcPr>
            <w:tcW w:w="1240" w:type="dxa"/>
            <w:shd w:val="clear" w:color="auto" w:fill="auto"/>
          </w:tcPr>
          <w:p w:rsidR="00FE589E" w:rsidRPr="00B404D2" w:rsidRDefault="00FE589E" w:rsidP="00B404D2">
            <w:pPr>
              <w:spacing w:before="0" w:after="0" w:line="240" w:lineRule="auto"/>
              <w:jc w:val="center"/>
              <w:rPr>
                <w:rFonts w:cs="Arial"/>
                <w:sz w:val="20"/>
                <w:szCs w:val="20"/>
              </w:rPr>
            </w:pPr>
            <w:r w:rsidRPr="00B404D2">
              <w:rPr>
                <w:rFonts w:cs="Arial"/>
                <w:sz w:val="20"/>
                <w:szCs w:val="20"/>
              </w:rPr>
              <w:t>Cantidad</w:t>
            </w:r>
          </w:p>
        </w:tc>
        <w:tc>
          <w:tcPr>
            <w:tcW w:w="1211" w:type="dxa"/>
            <w:shd w:val="clear" w:color="auto" w:fill="auto"/>
          </w:tcPr>
          <w:p w:rsidR="00FE589E" w:rsidRPr="00B404D2" w:rsidRDefault="00FE589E" w:rsidP="00B404D2">
            <w:pPr>
              <w:spacing w:before="0" w:after="0" w:line="240" w:lineRule="auto"/>
              <w:jc w:val="center"/>
              <w:rPr>
                <w:rFonts w:cs="Arial"/>
                <w:sz w:val="20"/>
                <w:szCs w:val="20"/>
              </w:rPr>
            </w:pPr>
            <w:commentRangeStart w:id="34"/>
            <w:r w:rsidRPr="00B404D2">
              <w:rPr>
                <w:rFonts w:cs="Arial"/>
                <w:sz w:val="20"/>
                <w:szCs w:val="20"/>
              </w:rPr>
              <w:t>Valor Unitario</w:t>
            </w:r>
          </w:p>
          <w:p w:rsidR="00FE589E" w:rsidRPr="00B404D2" w:rsidRDefault="00FE589E" w:rsidP="00B404D2">
            <w:pPr>
              <w:spacing w:before="0" w:after="0" w:line="240" w:lineRule="auto"/>
              <w:jc w:val="center"/>
              <w:rPr>
                <w:rFonts w:cs="Arial"/>
                <w:sz w:val="20"/>
                <w:szCs w:val="20"/>
              </w:rPr>
            </w:pPr>
            <w:r w:rsidRPr="00B404D2">
              <w:rPr>
                <w:rFonts w:cs="Arial"/>
                <w:sz w:val="20"/>
                <w:szCs w:val="20"/>
              </w:rPr>
              <w:t>(S/.)</w:t>
            </w:r>
            <w:commentRangeEnd w:id="34"/>
            <w:r w:rsidR="001D6235">
              <w:rPr>
                <w:rStyle w:val="Refdecomentario"/>
              </w:rPr>
              <w:commentReference w:id="34"/>
            </w:r>
          </w:p>
        </w:tc>
        <w:tc>
          <w:tcPr>
            <w:tcW w:w="1177" w:type="dxa"/>
            <w:shd w:val="clear" w:color="auto" w:fill="auto"/>
          </w:tcPr>
          <w:p w:rsidR="00FE589E" w:rsidRPr="00B404D2" w:rsidRDefault="00FE589E" w:rsidP="00B404D2">
            <w:pPr>
              <w:spacing w:before="0" w:after="0" w:line="240" w:lineRule="auto"/>
              <w:jc w:val="center"/>
              <w:rPr>
                <w:rFonts w:cs="Arial"/>
                <w:sz w:val="20"/>
                <w:szCs w:val="20"/>
              </w:rPr>
            </w:pPr>
            <w:r w:rsidRPr="00B404D2">
              <w:rPr>
                <w:rFonts w:cs="Arial"/>
                <w:sz w:val="20"/>
                <w:szCs w:val="20"/>
              </w:rPr>
              <w:t>Monto Total</w:t>
            </w:r>
          </w:p>
          <w:p w:rsidR="00FE589E" w:rsidRPr="00B404D2" w:rsidRDefault="00FE589E" w:rsidP="00B404D2">
            <w:pPr>
              <w:spacing w:before="0" w:after="0" w:line="240" w:lineRule="auto"/>
              <w:jc w:val="center"/>
              <w:rPr>
                <w:rFonts w:cs="Arial"/>
                <w:sz w:val="20"/>
                <w:szCs w:val="20"/>
              </w:rPr>
            </w:pPr>
            <w:r w:rsidRPr="00B404D2">
              <w:rPr>
                <w:rFonts w:cs="Arial"/>
                <w:sz w:val="20"/>
                <w:szCs w:val="20"/>
              </w:rPr>
              <w:t>(S/.)</w:t>
            </w:r>
          </w:p>
        </w:tc>
        <w:tc>
          <w:tcPr>
            <w:tcW w:w="1317" w:type="dxa"/>
            <w:shd w:val="clear" w:color="auto" w:fill="auto"/>
          </w:tcPr>
          <w:p w:rsidR="00FE589E" w:rsidRPr="00B404D2" w:rsidRDefault="00FE589E" w:rsidP="00B404D2">
            <w:pPr>
              <w:spacing w:before="0" w:after="0" w:line="240" w:lineRule="auto"/>
              <w:jc w:val="center"/>
              <w:rPr>
                <w:rFonts w:cs="Arial"/>
                <w:sz w:val="20"/>
                <w:szCs w:val="20"/>
              </w:rPr>
            </w:pPr>
            <w:r w:rsidRPr="00B404D2">
              <w:rPr>
                <w:rFonts w:cs="Arial"/>
                <w:sz w:val="20"/>
                <w:szCs w:val="20"/>
              </w:rPr>
              <w:t>Monto Acumulado (S/.)</w:t>
            </w:r>
          </w:p>
        </w:tc>
      </w:tr>
      <w:tr w:rsidR="00FE589E" w:rsidRPr="00B404D2" w:rsidTr="000E12C9">
        <w:tc>
          <w:tcPr>
            <w:tcW w:w="1212" w:type="dxa"/>
            <w:shd w:val="clear" w:color="auto" w:fill="auto"/>
          </w:tcPr>
          <w:p w:rsidR="00FE589E" w:rsidRPr="00B404D2" w:rsidRDefault="00FE589E" w:rsidP="00B404D2">
            <w:pPr>
              <w:spacing w:before="0" w:after="0" w:line="240" w:lineRule="auto"/>
              <w:jc w:val="both"/>
              <w:rPr>
                <w:rFonts w:cs="Arial"/>
                <w:sz w:val="20"/>
                <w:szCs w:val="20"/>
              </w:rPr>
            </w:pPr>
          </w:p>
        </w:tc>
        <w:tc>
          <w:tcPr>
            <w:tcW w:w="1366" w:type="dxa"/>
            <w:shd w:val="clear" w:color="auto" w:fill="auto"/>
          </w:tcPr>
          <w:p w:rsidR="00FE589E" w:rsidRPr="00B404D2" w:rsidRDefault="00FE589E" w:rsidP="00B404D2">
            <w:pPr>
              <w:spacing w:before="0" w:after="0" w:line="240" w:lineRule="auto"/>
              <w:jc w:val="both"/>
              <w:rPr>
                <w:rFonts w:cs="Arial"/>
                <w:sz w:val="20"/>
                <w:szCs w:val="20"/>
              </w:rPr>
            </w:pPr>
          </w:p>
        </w:tc>
        <w:tc>
          <w:tcPr>
            <w:tcW w:w="1196" w:type="dxa"/>
            <w:shd w:val="clear" w:color="auto" w:fill="auto"/>
          </w:tcPr>
          <w:p w:rsidR="00FE589E" w:rsidRPr="00B404D2" w:rsidRDefault="00FE589E" w:rsidP="00B404D2">
            <w:pPr>
              <w:spacing w:before="0" w:after="0" w:line="240" w:lineRule="auto"/>
              <w:jc w:val="both"/>
              <w:rPr>
                <w:rFonts w:cs="Arial"/>
                <w:sz w:val="20"/>
                <w:szCs w:val="20"/>
              </w:rPr>
            </w:pPr>
          </w:p>
        </w:tc>
        <w:tc>
          <w:tcPr>
            <w:tcW w:w="1240" w:type="dxa"/>
            <w:shd w:val="clear" w:color="auto" w:fill="auto"/>
          </w:tcPr>
          <w:p w:rsidR="00FE589E" w:rsidRPr="00B404D2" w:rsidRDefault="00FE589E" w:rsidP="00B404D2">
            <w:pPr>
              <w:spacing w:before="0" w:after="0" w:line="240" w:lineRule="auto"/>
              <w:jc w:val="both"/>
              <w:rPr>
                <w:rFonts w:cs="Arial"/>
                <w:sz w:val="20"/>
                <w:szCs w:val="20"/>
              </w:rPr>
            </w:pPr>
          </w:p>
        </w:tc>
        <w:tc>
          <w:tcPr>
            <w:tcW w:w="1211" w:type="dxa"/>
            <w:shd w:val="clear" w:color="auto" w:fill="auto"/>
          </w:tcPr>
          <w:p w:rsidR="00FE589E" w:rsidRPr="00B404D2" w:rsidRDefault="00FE589E" w:rsidP="00B404D2">
            <w:pPr>
              <w:spacing w:before="0" w:after="0" w:line="240" w:lineRule="auto"/>
              <w:jc w:val="both"/>
              <w:rPr>
                <w:rFonts w:cs="Arial"/>
                <w:sz w:val="20"/>
                <w:szCs w:val="20"/>
              </w:rPr>
            </w:pPr>
          </w:p>
        </w:tc>
        <w:tc>
          <w:tcPr>
            <w:tcW w:w="1177" w:type="dxa"/>
            <w:shd w:val="clear" w:color="auto" w:fill="auto"/>
          </w:tcPr>
          <w:p w:rsidR="00FE589E" w:rsidRPr="00B404D2" w:rsidRDefault="00FE589E" w:rsidP="00B404D2">
            <w:pPr>
              <w:spacing w:before="0" w:after="0" w:line="240" w:lineRule="auto"/>
              <w:jc w:val="both"/>
              <w:rPr>
                <w:rFonts w:cs="Arial"/>
                <w:sz w:val="20"/>
                <w:szCs w:val="20"/>
              </w:rPr>
            </w:pPr>
          </w:p>
        </w:tc>
        <w:tc>
          <w:tcPr>
            <w:tcW w:w="1317" w:type="dxa"/>
            <w:shd w:val="clear" w:color="auto" w:fill="auto"/>
          </w:tcPr>
          <w:p w:rsidR="00FE589E" w:rsidRPr="00B404D2" w:rsidRDefault="00FE589E" w:rsidP="00B404D2">
            <w:pPr>
              <w:spacing w:before="0" w:after="0" w:line="240" w:lineRule="auto"/>
              <w:jc w:val="both"/>
              <w:rPr>
                <w:rFonts w:cs="Arial"/>
                <w:sz w:val="20"/>
                <w:szCs w:val="20"/>
              </w:rPr>
            </w:pPr>
          </w:p>
        </w:tc>
      </w:tr>
    </w:tbl>
    <w:p w:rsidR="00FE589E" w:rsidRPr="00FE589E" w:rsidRDefault="00FE589E" w:rsidP="00FE589E">
      <w:pPr>
        <w:pStyle w:val="Prrafodelista"/>
        <w:numPr>
          <w:ilvl w:val="0"/>
          <w:numId w:val="7"/>
        </w:numPr>
        <w:spacing w:before="0" w:after="0" w:line="240" w:lineRule="auto"/>
        <w:jc w:val="both"/>
        <w:rPr>
          <w:rFonts w:cs="Arial"/>
        </w:rPr>
      </w:pPr>
      <w:r w:rsidRPr="00FE589E">
        <w:rPr>
          <w:rFonts w:cs="Arial"/>
        </w:rPr>
        <w:t>Ejemplo:</w:t>
      </w:r>
    </w:p>
    <w:p w:rsidR="00FE589E" w:rsidRPr="00FE589E" w:rsidRDefault="00FE589E" w:rsidP="00FE589E">
      <w:pPr>
        <w:spacing w:before="0" w:after="0" w:line="240" w:lineRule="auto"/>
        <w:jc w:val="both"/>
        <w:rPr>
          <w:rFonts w:cs="Arial"/>
        </w:rPr>
      </w:pPr>
    </w:p>
    <w:tbl>
      <w:tblPr>
        <w:tblStyle w:val="Tablaconcuadrcula"/>
        <w:tblW w:w="9054" w:type="dxa"/>
        <w:tblLayout w:type="fixed"/>
        <w:tblLook w:val="04A0" w:firstRow="1" w:lastRow="0" w:firstColumn="1" w:lastColumn="0" w:noHBand="0" w:noVBand="1"/>
      </w:tblPr>
      <w:tblGrid>
        <w:gridCol w:w="534"/>
        <w:gridCol w:w="2551"/>
        <w:gridCol w:w="992"/>
        <w:gridCol w:w="851"/>
        <w:gridCol w:w="850"/>
        <w:gridCol w:w="709"/>
        <w:gridCol w:w="855"/>
        <w:gridCol w:w="856"/>
        <w:gridCol w:w="856"/>
      </w:tblGrid>
      <w:tr w:rsidR="00FE589E" w:rsidRPr="000E12C9" w:rsidTr="000E12C9">
        <w:trPr>
          <w:tblHeader/>
        </w:trPr>
        <w:tc>
          <w:tcPr>
            <w:tcW w:w="534" w:type="dxa"/>
            <w:shd w:val="clear" w:color="auto" w:fill="auto"/>
            <w:vAlign w:val="center"/>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Ítem</w:t>
            </w:r>
          </w:p>
        </w:tc>
        <w:tc>
          <w:tcPr>
            <w:tcW w:w="4394" w:type="dxa"/>
            <w:gridSpan w:val="3"/>
            <w:shd w:val="clear" w:color="auto" w:fill="auto"/>
            <w:vAlign w:val="center"/>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Descripción</w:t>
            </w:r>
          </w:p>
        </w:tc>
        <w:tc>
          <w:tcPr>
            <w:tcW w:w="850" w:type="dxa"/>
            <w:shd w:val="clear" w:color="auto" w:fill="auto"/>
            <w:vAlign w:val="center"/>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Unidad</w:t>
            </w:r>
          </w:p>
        </w:tc>
        <w:tc>
          <w:tcPr>
            <w:tcW w:w="709" w:type="dxa"/>
            <w:shd w:val="clear" w:color="auto" w:fill="auto"/>
            <w:vAlign w:val="center"/>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Cantidad</w:t>
            </w:r>
          </w:p>
        </w:tc>
        <w:tc>
          <w:tcPr>
            <w:tcW w:w="855" w:type="dxa"/>
            <w:shd w:val="clear" w:color="auto" w:fill="auto"/>
            <w:vAlign w:val="center"/>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Valor Unidad (S/.)</w:t>
            </w:r>
          </w:p>
        </w:tc>
        <w:tc>
          <w:tcPr>
            <w:tcW w:w="856" w:type="dxa"/>
            <w:shd w:val="clear" w:color="auto" w:fill="auto"/>
            <w:vAlign w:val="center"/>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Monto Parcial (S/.)</w:t>
            </w:r>
          </w:p>
        </w:tc>
        <w:tc>
          <w:tcPr>
            <w:tcW w:w="856" w:type="dxa"/>
            <w:shd w:val="clear" w:color="auto" w:fill="auto"/>
            <w:vAlign w:val="center"/>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Monto</w:t>
            </w:r>
          </w:p>
          <w:p w:rsidR="00FE589E" w:rsidRPr="000E12C9" w:rsidRDefault="00FE589E" w:rsidP="000E12C9">
            <w:pPr>
              <w:spacing w:before="0" w:after="0" w:line="240" w:lineRule="auto"/>
              <w:jc w:val="center"/>
              <w:rPr>
                <w:rFonts w:cs="Arial"/>
                <w:b/>
                <w:sz w:val="20"/>
                <w:szCs w:val="20"/>
              </w:rPr>
            </w:pPr>
            <w:r w:rsidRPr="000E12C9">
              <w:rPr>
                <w:rFonts w:cs="Arial"/>
                <w:b/>
                <w:sz w:val="20"/>
                <w:szCs w:val="20"/>
              </w:rPr>
              <w:t>Total (S/.)</w:t>
            </w:r>
          </w:p>
        </w:tc>
      </w:tr>
      <w:tr w:rsidR="00FE589E" w:rsidRPr="000E12C9" w:rsidTr="000E12C9">
        <w:trPr>
          <w:tblHeader/>
        </w:trPr>
        <w:tc>
          <w:tcPr>
            <w:tcW w:w="534" w:type="dxa"/>
            <w:shd w:val="clear" w:color="auto" w:fill="auto"/>
            <w:vAlign w:val="center"/>
          </w:tcPr>
          <w:p w:rsidR="00FE589E" w:rsidRPr="000E12C9" w:rsidRDefault="00FE589E" w:rsidP="000E12C9">
            <w:pPr>
              <w:spacing w:before="0" w:after="0" w:line="240" w:lineRule="auto"/>
              <w:rPr>
                <w:rFonts w:cs="Arial"/>
                <w:b/>
                <w:sz w:val="20"/>
                <w:szCs w:val="20"/>
              </w:rPr>
            </w:pPr>
            <w:r w:rsidRPr="000E12C9">
              <w:rPr>
                <w:rFonts w:cs="Arial"/>
                <w:b/>
                <w:sz w:val="20"/>
                <w:szCs w:val="20"/>
              </w:rPr>
              <w:t>0</w:t>
            </w:r>
          </w:p>
        </w:tc>
        <w:tc>
          <w:tcPr>
            <w:tcW w:w="4394" w:type="dxa"/>
            <w:gridSpan w:val="3"/>
            <w:shd w:val="clear" w:color="auto" w:fill="auto"/>
            <w:vAlign w:val="center"/>
          </w:tcPr>
          <w:p w:rsidR="00FE589E" w:rsidRPr="000E12C9" w:rsidRDefault="00FE589E" w:rsidP="000E12C9">
            <w:pPr>
              <w:spacing w:before="0" w:after="0" w:line="240" w:lineRule="auto"/>
              <w:rPr>
                <w:rFonts w:cs="Arial"/>
                <w:b/>
                <w:sz w:val="20"/>
                <w:szCs w:val="20"/>
              </w:rPr>
            </w:pPr>
            <w:r w:rsidRPr="000E12C9">
              <w:rPr>
                <w:rFonts w:cs="Arial"/>
                <w:b/>
                <w:sz w:val="20"/>
                <w:szCs w:val="20"/>
              </w:rPr>
              <w:t>Costo total del proyecto</w:t>
            </w:r>
          </w:p>
        </w:tc>
        <w:tc>
          <w:tcPr>
            <w:tcW w:w="850"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5"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r w:rsidRPr="000E12C9">
              <w:rPr>
                <w:rFonts w:cs="Arial"/>
                <w:b/>
                <w:sz w:val="20"/>
                <w:szCs w:val="20"/>
              </w:rPr>
              <w:t>6,520</w:t>
            </w: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1.</w:t>
            </w:r>
          </w:p>
        </w:tc>
        <w:tc>
          <w:tcPr>
            <w:tcW w:w="4394" w:type="dxa"/>
            <w:gridSpan w:val="3"/>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 xml:space="preserve">Estudiantes o </w:t>
            </w:r>
            <w:proofErr w:type="spellStart"/>
            <w:r w:rsidRPr="000E12C9">
              <w:rPr>
                <w:rFonts w:cs="Arial"/>
                <w:b/>
                <w:sz w:val="20"/>
                <w:szCs w:val="20"/>
              </w:rPr>
              <w:t>tesistas</w:t>
            </w:r>
            <w:proofErr w:type="spellEnd"/>
          </w:p>
        </w:tc>
        <w:tc>
          <w:tcPr>
            <w:tcW w:w="850"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5"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r w:rsidRPr="000E12C9">
              <w:rPr>
                <w:rFonts w:cs="Arial"/>
                <w:b/>
                <w:sz w:val="20"/>
                <w:szCs w:val="20"/>
              </w:rPr>
              <w:t>890</w:t>
            </w: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1.1</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Estudiante 1</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40</w:t>
            </w: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10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400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1.2</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Estudiante 2</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39</w:t>
            </w: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10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390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1.n</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Estudiante n</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10</w:t>
            </w: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10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100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2.</w:t>
            </w:r>
          </w:p>
        </w:tc>
        <w:tc>
          <w:tcPr>
            <w:tcW w:w="4394" w:type="dxa"/>
            <w:gridSpan w:val="3"/>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Otros participantes (en caso aplique)</w:t>
            </w:r>
          </w:p>
        </w:tc>
        <w:tc>
          <w:tcPr>
            <w:tcW w:w="850"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5"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r w:rsidRPr="000E12C9">
              <w:rPr>
                <w:rFonts w:cs="Arial"/>
                <w:b/>
                <w:sz w:val="20"/>
                <w:szCs w:val="20"/>
              </w:rPr>
              <w:t>440</w:t>
            </w: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2.1</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Otro participante 1</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2</w:t>
            </w: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20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40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2.m</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Otro participante m</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10</w:t>
            </w: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10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100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3.</w:t>
            </w:r>
          </w:p>
        </w:tc>
        <w:tc>
          <w:tcPr>
            <w:tcW w:w="4394" w:type="dxa"/>
            <w:gridSpan w:val="3"/>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Servicios y consultoría (en caso aplique)s</w:t>
            </w:r>
          </w:p>
        </w:tc>
        <w:tc>
          <w:tcPr>
            <w:tcW w:w="850"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5"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r w:rsidRPr="000E12C9">
              <w:rPr>
                <w:rFonts w:cs="Arial"/>
                <w:b/>
                <w:sz w:val="20"/>
                <w:szCs w:val="20"/>
              </w:rPr>
              <w:t>500</w:t>
            </w: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3.1</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 xml:space="preserve">Servicio o consultoría 1 </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Informe</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1</w:t>
            </w: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500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500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3.2</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Servicio o consultoría 2</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Informe</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Informe</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3.p</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Servicio o consultoría p</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Informe</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4.</w:t>
            </w:r>
          </w:p>
        </w:tc>
        <w:tc>
          <w:tcPr>
            <w:tcW w:w="4394" w:type="dxa"/>
            <w:gridSpan w:val="3"/>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Materiales e insumos (en caso aplique)s</w:t>
            </w:r>
          </w:p>
        </w:tc>
        <w:tc>
          <w:tcPr>
            <w:tcW w:w="850"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5"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b/>
                <w:sz w:val="20"/>
                <w:szCs w:val="20"/>
              </w:rPr>
              <w:t>---</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r w:rsidRPr="000E12C9">
              <w:rPr>
                <w:rFonts w:cs="Arial"/>
                <w:b/>
                <w:sz w:val="20"/>
                <w:szCs w:val="20"/>
              </w:rPr>
              <w:t>310</w:t>
            </w: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4.1</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 xml:space="preserve">Materiales e insumos 1 </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Unidad</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3</w:t>
            </w: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20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60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Unidad</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4.q</w:t>
            </w:r>
          </w:p>
        </w:tc>
        <w:tc>
          <w:tcPr>
            <w:tcW w:w="4394" w:type="dxa"/>
            <w:gridSpan w:val="3"/>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Materiales e insumos q</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Unidad</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2</w:t>
            </w:r>
          </w:p>
        </w:tc>
        <w:tc>
          <w:tcPr>
            <w:tcW w:w="855"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120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r w:rsidRPr="000E12C9">
              <w:rPr>
                <w:rFonts w:cs="Arial"/>
                <w:sz w:val="20"/>
                <w:szCs w:val="20"/>
              </w:rPr>
              <w:t>240</w:t>
            </w:r>
          </w:p>
        </w:tc>
        <w:tc>
          <w:tcPr>
            <w:tcW w:w="856" w:type="dxa"/>
            <w:shd w:val="clear" w:color="auto" w:fill="auto"/>
            <w:vAlign w:val="center"/>
          </w:tcPr>
          <w:p w:rsidR="00FE589E" w:rsidRPr="000E12C9" w:rsidRDefault="00FE589E" w:rsidP="000E12C9">
            <w:pPr>
              <w:spacing w:before="0" w:after="0" w:line="240" w:lineRule="auto"/>
              <w:jc w:val="right"/>
              <w:rPr>
                <w:rFonts w:cs="Arial"/>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5.</w:t>
            </w:r>
          </w:p>
        </w:tc>
        <w:tc>
          <w:tcPr>
            <w:tcW w:w="2551" w:type="dxa"/>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Bienes y equipos</w:t>
            </w:r>
          </w:p>
        </w:tc>
        <w:tc>
          <w:tcPr>
            <w:tcW w:w="992"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Unid1</w:t>
            </w:r>
          </w:p>
        </w:tc>
        <w:tc>
          <w:tcPr>
            <w:tcW w:w="851"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Cant1-</w:t>
            </w:r>
          </w:p>
        </w:tc>
        <w:tc>
          <w:tcPr>
            <w:tcW w:w="850"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Unid2</w:t>
            </w:r>
          </w:p>
        </w:tc>
        <w:tc>
          <w:tcPr>
            <w:tcW w:w="709"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Cant2-</w:t>
            </w:r>
          </w:p>
        </w:tc>
        <w:tc>
          <w:tcPr>
            <w:tcW w:w="855"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856"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r w:rsidRPr="000E12C9">
              <w:rPr>
                <w:rFonts w:cs="Arial"/>
                <w:b/>
                <w:sz w:val="20"/>
                <w:szCs w:val="20"/>
              </w:rPr>
              <w:t>1,900</w:t>
            </w: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5.1</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Computadoras</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Equipo</w:t>
            </w:r>
          </w:p>
        </w:tc>
        <w:tc>
          <w:tcPr>
            <w:tcW w:w="851"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3</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40</w:t>
            </w:r>
          </w:p>
        </w:tc>
        <w:tc>
          <w:tcPr>
            <w:tcW w:w="855"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5</w:t>
            </w:r>
          </w:p>
        </w:tc>
        <w:tc>
          <w:tcPr>
            <w:tcW w:w="856"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600</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5.2</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Servidores</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Equipo</w:t>
            </w:r>
          </w:p>
        </w:tc>
        <w:tc>
          <w:tcPr>
            <w:tcW w:w="851"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1</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30</w:t>
            </w:r>
          </w:p>
        </w:tc>
        <w:tc>
          <w:tcPr>
            <w:tcW w:w="855"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10</w:t>
            </w:r>
          </w:p>
        </w:tc>
        <w:tc>
          <w:tcPr>
            <w:tcW w:w="856"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300</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5.3</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Licencia de software ZZZZ</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Unidad</w:t>
            </w:r>
          </w:p>
        </w:tc>
        <w:tc>
          <w:tcPr>
            <w:tcW w:w="851"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1</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Horas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10</w:t>
            </w:r>
          </w:p>
        </w:tc>
        <w:tc>
          <w:tcPr>
            <w:tcW w:w="855"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50</w:t>
            </w:r>
          </w:p>
        </w:tc>
        <w:tc>
          <w:tcPr>
            <w:tcW w:w="856"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500</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5.5</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Bien o equipo 5</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p>
        </w:tc>
        <w:tc>
          <w:tcPr>
            <w:tcW w:w="851" w:type="dxa"/>
            <w:shd w:val="clear" w:color="auto" w:fill="auto"/>
          </w:tcPr>
          <w:p w:rsidR="00FE589E" w:rsidRPr="000E12C9" w:rsidRDefault="00FE589E" w:rsidP="000E12C9">
            <w:pPr>
              <w:spacing w:before="0" w:after="0" w:line="240" w:lineRule="auto"/>
              <w:jc w:val="center"/>
              <w:rPr>
                <w:rFonts w:cs="Arial"/>
                <w:sz w:val="20"/>
                <w:szCs w:val="20"/>
              </w:rPr>
            </w:pPr>
          </w:p>
        </w:tc>
        <w:tc>
          <w:tcPr>
            <w:tcW w:w="850" w:type="dxa"/>
            <w:shd w:val="clear" w:color="auto" w:fill="auto"/>
          </w:tcPr>
          <w:p w:rsidR="00FE589E" w:rsidRPr="000E12C9" w:rsidRDefault="00FE589E" w:rsidP="000E12C9">
            <w:pPr>
              <w:spacing w:before="0" w:after="0" w:line="240" w:lineRule="auto"/>
              <w:jc w:val="center"/>
              <w:rPr>
                <w:rFonts w:cs="Arial"/>
                <w:sz w:val="20"/>
                <w:szCs w:val="20"/>
              </w:rPr>
            </w:pP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p>
        </w:tc>
        <w:tc>
          <w:tcPr>
            <w:tcW w:w="2551" w:type="dxa"/>
            <w:shd w:val="clear" w:color="auto" w:fill="auto"/>
          </w:tcPr>
          <w:p w:rsidR="00FE589E" w:rsidRPr="000E12C9" w:rsidRDefault="00FE589E" w:rsidP="000E12C9">
            <w:pPr>
              <w:spacing w:before="0" w:after="0" w:line="240" w:lineRule="auto"/>
              <w:rPr>
                <w:rFonts w:cs="Arial"/>
                <w:sz w:val="20"/>
                <w:szCs w:val="20"/>
              </w:rPr>
            </w:pPr>
          </w:p>
        </w:tc>
        <w:tc>
          <w:tcPr>
            <w:tcW w:w="992" w:type="dxa"/>
            <w:shd w:val="clear" w:color="auto" w:fill="auto"/>
          </w:tcPr>
          <w:p w:rsidR="00FE589E" w:rsidRPr="000E12C9" w:rsidRDefault="00FE589E" w:rsidP="000E12C9">
            <w:pPr>
              <w:spacing w:before="0" w:after="0" w:line="240" w:lineRule="auto"/>
              <w:jc w:val="center"/>
              <w:rPr>
                <w:rFonts w:cs="Arial"/>
                <w:sz w:val="20"/>
                <w:szCs w:val="20"/>
              </w:rPr>
            </w:pPr>
          </w:p>
        </w:tc>
        <w:tc>
          <w:tcPr>
            <w:tcW w:w="851" w:type="dxa"/>
            <w:shd w:val="clear" w:color="auto" w:fill="auto"/>
          </w:tcPr>
          <w:p w:rsidR="00FE589E" w:rsidRPr="000E12C9" w:rsidRDefault="00FE589E" w:rsidP="000E12C9">
            <w:pPr>
              <w:spacing w:before="0" w:after="0" w:line="240" w:lineRule="auto"/>
              <w:jc w:val="center"/>
              <w:rPr>
                <w:rFonts w:cs="Arial"/>
                <w:sz w:val="20"/>
                <w:szCs w:val="20"/>
              </w:rPr>
            </w:pPr>
          </w:p>
        </w:tc>
        <w:tc>
          <w:tcPr>
            <w:tcW w:w="850" w:type="dxa"/>
            <w:shd w:val="clear" w:color="auto" w:fill="auto"/>
          </w:tcPr>
          <w:p w:rsidR="00FE589E" w:rsidRPr="000E12C9" w:rsidRDefault="00FE589E" w:rsidP="000E12C9">
            <w:pPr>
              <w:spacing w:before="0" w:after="0" w:line="240" w:lineRule="auto"/>
              <w:jc w:val="center"/>
              <w:rPr>
                <w:rFonts w:cs="Arial"/>
                <w:sz w:val="20"/>
                <w:szCs w:val="20"/>
              </w:rPr>
            </w:pP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5.r</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Bien o equipo r</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p>
        </w:tc>
        <w:tc>
          <w:tcPr>
            <w:tcW w:w="851" w:type="dxa"/>
            <w:shd w:val="clear" w:color="auto" w:fill="auto"/>
          </w:tcPr>
          <w:p w:rsidR="00FE589E" w:rsidRPr="000E12C9" w:rsidRDefault="00FE589E" w:rsidP="000E12C9">
            <w:pPr>
              <w:spacing w:before="0" w:after="0" w:line="240" w:lineRule="auto"/>
              <w:jc w:val="center"/>
              <w:rPr>
                <w:rFonts w:cs="Arial"/>
                <w:sz w:val="20"/>
                <w:szCs w:val="20"/>
              </w:rPr>
            </w:pPr>
          </w:p>
        </w:tc>
        <w:tc>
          <w:tcPr>
            <w:tcW w:w="850" w:type="dxa"/>
            <w:shd w:val="clear" w:color="auto" w:fill="auto"/>
          </w:tcPr>
          <w:p w:rsidR="00FE589E" w:rsidRPr="000E12C9" w:rsidRDefault="00FE589E" w:rsidP="000E12C9">
            <w:pPr>
              <w:spacing w:before="0" w:after="0" w:line="240" w:lineRule="auto"/>
              <w:jc w:val="center"/>
              <w:rPr>
                <w:rFonts w:cs="Arial"/>
                <w:sz w:val="20"/>
                <w:szCs w:val="20"/>
              </w:rPr>
            </w:pP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6.</w:t>
            </w:r>
          </w:p>
        </w:tc>
        <w:tc>
          <w:tcPr>
            <w:tcW w:w="2551" w:type="dxa"/>
            <w:shd w:val="clear" w:color="auto" w:fill="auto"/>
          </w:tcPr>
          <w:p w:rsidR="00FE589E" w:rsidRPr="000E12C9" w:rsidRDefault="00FE589E" w:rsidP="000E12C9">
            <w:pPr>
              <w:spacing w:before="0" w:after="0" w:line="240" w:lineRule="auto"/>
              <w:rPr>
                <w:rFonts w:cs="Arial"/>
                <w:b/>
                <w:sz w:val="20"/>
                <w:szCs w:val="20"/>
              </w:rPr>
            </w:pPr>
            <w:r w:rsidRPr="000E12C9">
              <w:rPr>
                <w:rFonts w:cs="Arial"/>
                <w:b/>
                <w:sz w:val="20"/>
                <w:szCs w:val="20"/>
              </w:rPr>
              <w:t xml:space="preserve">Pasajes y viáticos  </w:t>
            </w:r>
          </w:p>
        </w:tc>
        <w:tc>
          <w:tcPr>
            <w:tcW w:w="992"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Unid1</w:t>
            </w:r>
          </w:p>
        </w:tc>
        <w:tc>
          <w:tcPr>
            <w:tcW w:w="851"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Cant1-</w:t>
            </w:r>
          </w:p>
        </w:tc>
        <w:tc>
          <w:tcPr>
            <w:tcW w:w="850"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Unid2</w:t>
            </w:r>
          </w:p>
        </w:tc>
        <w:tc>
          <w:tcPr>
            <w:tcW w:w="709"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Cant2-</w:t>
            </w:r>
          </w:p>
        </w:tc>
        <w:tc>
          <w:tcPr>
            <w:tcW w:w="855"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856" w:type="dxa"/>
            <w:shd w:val="clear" w:color="auto" w:fill="auto"/>
          </w:tcPr>
          <w:p w:rsidR="00FE589E" w:rsidRPr="000E12C9" w:rsidRDefault="00FE589E" w:rsidP="000E12C9">
            <w:pPr>
              <w:spacing w:before="0" w:after="0" w:line="240" w:lineRule="auto"/>
              <w:jc w:val="center"/>
              <w:rPr>
                <w:rFonts w:cs="Arial"/>
                <w:b/>
                <w:sz w:val="20"/>
                <w:szCs w:val="20"/>
              </w:rPr>
            </w:pPr>
            <w:r w:rsidRPr="000E12C9">
              <w:rPr>
                <w:rFonts w:cs="Arial"/>
                <w:b/>
                <w:sz w:val="20"/>
                <w:szCs w:val="20"/>
              </w:rPr>
              <w:t>-</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r w:rsidRPr="000E12C9">
              <w:rPr>
                <w:rFonts w:cs="Arial"/>
                <w:b/>
                <w:sz w:val="20"/>
                <w:szCs w:val="20"/>
              </w:rPr>
              <w:t>2,480</w:t>
            </w: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6.1</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Movilidad local (trabajo de campo)</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Viajes/Día</w:t>
            </w:r>
          </w:p>
        </w:tc>
        <w:tc>
          <w:tcPr>
            <w:tcW w:w="851"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4</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Día</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10</w:t>
            </w:r>
          </w:p>
        </w:tc>
        <w:tc>
          <w:tcPr>
            <w:tcW w:w="855"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10</w:t>
            </w:r>
          </w:p>
        </w:tc>
        <w:tc>
          <w:tcPr>
            <w:tcW w:w="856"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400</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6.2</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Pasaje para evento nacional</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Unidad</w:t>
            </w:r>
          </w:p>
        </w:tc>
        <w:tc>
          <w:tcPr>
            <w:tcW w:w="851"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1</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Personas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2</w:t>
            </w:r>
          </w:p>
        </w:tc>
        <w:tc>
          <w:tcPr>
            <w:tcW w:w="855"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500</w:t>
            </w:r>
          </w:p>
        </w:tc>
        <w:tc>
          <w:tcPr>
            <w:tcW w:w="856"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1000</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6.3</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Viáticos</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Días</w:t>
            </w:r>
          </w:p>
        </w:tc>
        <w:tc>
          <w:tcPr>
            <w:tcW w:w="851"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4</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Personas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2</w:t>
            </w:r>
          </w:p>
        </w:tc>
        <w:tc>
          <w:tcPr>
            <w:tcW w:w="855"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60</w:t>
            </w:r>
          </w:p>
        </w:tc>
        <w:tc>
          <w:tcPr>
            <w:tcW w:w="856"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480</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6.4</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Alojamiento</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Noches</w:t>
            </w:r>
          </w:p>
        </w:tc>
        <w:tc>
          <w:tcPr>
            <w:tcW w:w="851"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3</w:t>
            </w:r>
          </w:p>
        </w:tc>
        <w:tc>
          <w:tcPr>
            <w:tcW w:w="850"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Personas</w:t>
            </w:r>
          </w:p>
        </w:tc>
        <w:tc>
          <w:tcPr>
            <w:tcW w:w="709" w:type="dxa"/>
            <w:shd w:val="clear" w:color="auto" w:fill="auto"/>
          </w:tcPr>
          <w:p w:rsidR="00FE589E" w:rsidRPr="000E12C9" w:rsidRDefault="00FE589E" w:rsidP="000E12C9">
            <w:pPr>
              <w:spacing w:before="0" w:after="0" w:line="240" w:lineRule="auto"/>
              <w:jc w:val="center"/>
              <w:rPr>
                <w:rFonts w:cs="Arial"/>
                <w:sz w:val="20"/>
                <w:szCs w:val="20"/>
              </w:rPr>
            </w:pPr>
            <w:r w:rsidRPr="000E12C9">
              <w:rPr>
                <w:rFonts w:cs="Arial"/>
                <w:sz w:val="20"/>
                <w:szCs w:val="20"/>
              </w:rPr>
              <w:t>2</w:t>
            </w:r>
          </w:p>
        </w:tc>
        <w:tc>
          <w:tcPr>
            <w:tcW w:w="855"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100</w:t>
            </w:r>
          </w:p>
        </w:tc>
        <w:tc>
          <w:tcPr>
            <w:tcW w:w="856" w:type="dxa"/>
            <w:shd w:val="clear" w:color="auto" w:fill="auto"/>
          </w:tcPr>
          <w:p w:rsidR="00FE589E" w:rsidRPr="000E12C9" w:rsidRDefault="00FE589E" w:rsidP="000E12C9">
            <w:pPr>
              <w:spacing w:before="0" w:after="0" w:line="240" w:lineRule="auto"/>
              <w:jc w:val="right"/>
              <w:rPr>
                <w:rFonts w:cs="Arial"/>
                <w:sz w:val="20"/>
                <w:szCs w:val="20"/>
              </w:rPr>
            </w:pPr>
            <w:r w:rsidRPr="000E12C9">
              <w:rPr>
                <w:rFonts w:cs="Arial"/>
                <w:sz w:val="20"/>
                <w:szCs w:val="20"/>
              </w:rPr>
              <w:t>600</w:t>
            </w: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6.5</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Pasajes o viáticos 5</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p>
        </w:tc>
        <w:tc>
          <w:tcPr>
            <w:tcW w:w="851" w:type="dxa"/>
            <w:shd w:val="clear" w:color="auto" w:fill="auto"/>
          </w:tcPr>
          <w:p w:rsidR="00FE589E" w:rsidRPr="000E12C9" w:rsidRDefault="00FE589E" w:rsidP="000E12C9">
            <w:pPr>
              <w:spacing w:before="0" w:after="0" w:line="240" w:lineRule="auto"/>
              <w:jc w:val="center"/>
              <w:rPr>
                <w:rFonts w:cs="Arial"/>
                <w:sz w:val="20"/>
                <w:szCs w:val="20"/>
              </w:rPr>
            </w:pPr>
          </w:p>
        </w:tc>
        <w:tc>
          <w:tcPr>
            <w:tcW w:w="850" w:type="dxa"/>
            <w:shd w:val="clear" w:color="auto" w:fill="auto"/>
          </w:tcPr>
          <w:p w:rsidR="00FE589E" w:rsidRPr="000E12C9" w:rsidRDefault="00FE589E" w:rsidP="000E12C9">
            <w:pPr>
              <w:spacing w:before="0" w:after="0" w:line="240" w:lineRule="auto"/>
              <w:jc w:val="center"/>
              <w:rPr>
                <w:rFonts w:cs="Arial"/>
                <w:sz w:val="20"/>
                <w:szCs w:val="20"/>
              </w:rPr>
            </w:pP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r w:rsidR="00FE589E" w:rsidRPr="000E12C9" w:rsidTr="000E12C9">
        <w:trPr>
          <w:tblHeader/>
        </w:trPr>
        <w:tc>
          <w:tcPr>
            <w:tcW w:w="534"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6.s</w:t>
            </w:r>
          </w:p>
        </w:tc>
        <w:tc>
          <w:tcPr>
            <w:tcW w:w="2551" w:type="dxa"/>
            <w:shd w:val="clear" w:color="auto" w:fill="auto"/>
          </w:tcPr>
          <w:p w:rsidR="00FE589E" w:rsidRPr="000E12C9" w:rsidRDefault="00FE589E" w:rsidP="000E12C9">
            <w:pPr>
              <w:spacing w:before="0" w:after="0" w:line="240" w:lineRule="auto"/>
              <w:rPr>
                <w:rFonts w:cs="Arial"/>
                <w:sz w:val="20"/>
                <w:szCs w:val="20"/>
              </w:rPr>
            </w:pPr>
            <w:r w:rsidRPr="000E12C9">
              <w:rPr>
                <w:rFonts w:cs="Arial"/>
                <w:sz w:val="20"/>
                <w:szCs w:val="20"/>
              </w:rPr>
              <w:t>Pasajes o viáticos s</w:t>
            </w:r>
          </w:p>
        </w:tc>
        <w:tc>
          <w:tcPr>
            <w:tcW w:w="992" w:type="dxa"/>
            <w:shd w:val="clear" w:color="auto" w:fill="auto"/>
          </w:tcPr>
          <w:p w:rsidR="00FE589E" w:rsidRPr="000E12C9" w:rsidRDefault="00FE589E" w:rsidP="000E12C9">
            <w:pPr>
              <w:spacing w:before="0" w:after="0" w:line="240" w:lineRule="auto"/>
              <w:jc w:val="center"/>
              <w:rPr>
                <w:rFonts w:cs="Arial"/>
                <w:sz w:val="20"/>
                <w:szCs w:val="20"/>
              </w:rPr>
            </w:pPr>
          </w:p>
        </w:tc>
        <w:tc>
          <w:tcPr>
            <w:tcW w:w="851" w:type="dxa"/>
            <w:shd w:val="clear" w:color="auto" w:fill="auto"/>
          </w:tcPr>
          <w:p w:rsidR="00FE589E" w:rsidRPr="000E12C9" w:rsidRDefault="00FE589E" w:rsidP="000E12C9">
            <w:pPr>
              <w:spacing w:before="0" w:after="0" w:line="240" w:lineRule="auto"/>
              <w:jc w:val="center"/>
              <w:rPr>
                <w:rFonts w:cs="Arial"/>
                <w:sz w:val="20"/>
                <w:szCs w:val="20"/>
              </w:rPr>
            </w:pPr>
          </w:p>
        </w:tc>
        <w:tc>
          <w:tcPr>
            <w:tcW w:w="850" w:type="dxa"/>
            <w:shd w:val="clear" w:color="auto" w:fill="auto"/>
          </w:tcPr>
          <w:p w:rsidR="00FE589E" w:rsidRPr="000E12C9" w:rsidRDefault="00FE589E" w:rsidP="000E12C9">
            <w:pPr>
              <w:spacing w:before="0" w:after="0" w:line="240" w:lineRule="auto"/>
              <w:jc w:val="center"/>
              <w:rPr>
                <w:rFonts w:cs="Arial"/>
                <w:sz w:val="20"/>
                <w:szCs w:val="20"/>
              </w:rPr>
            </w:pPr>
          </w:p>
        </w:tc>
        <w:tc>
          <w:tcPr>
            <w:tcW w:w="709" w:type="dxa"/>
            <w:shd w:val="clear" w:color="auto" w:fill="auto"/>
          </w:tcPr>
          <w:p w:rsidR="00FE589E" w:rsidRPr="000E12C9" w:rsidRDefault="00FE589E" w:rsidP="000E12C9">
            <w:pPr>
              <w:spacing w:before="0" w:after="0" w:line="240" w:lineRule="auto"/>
              <w:jc w:val="center"/>
              <w:rPr>
                <w:rFonts w:cs="Arial"/>
                <w:sz w:val="20"/>
                <w:szCs w:val="20"/>
              </w:rPr>
            </w:pPr>
          </w:p>
        </w:tc>
        <w:tc>
          <w:tcPr>
            <w:tcW w:w="855"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tcPr>
          <w:p w:rsidR="00FE589E" w:rsidRPr="000E12C9" w:rsidRDefault="00FE589E" w:rsidP="000E12C9">
            <w:pPr>
              <w:spacing w:before="0" w:after="0" w:line="240" w:lineRule="auto"/>
              <w:jc w:val="right"/>
              <w:rPr>
                <w:rFonts w:cs="Arial"/>
                <w:sz w:val="20"/>
                <w:szCs w:val="20"/>
              </w:rPr>
            </w:pPr>
          </w:p>
        </w:tc>
        <w:tc>
          <w:tcPr>
            <w:tcW w:w="856" w:type="dxa"/>
            <w:shd w:val="clear" w:color="auto" w:fill="auto"/>
            <w:vAlign w:val="center"/>
          </w:tcPr>
          <w:p w:rsidR="00FE589E" w:rsidRPr="000E12C9" w:rsidRDefault="00FE589E" w:rsidP="000E12C9">
            <w:pPr>
              <w:spacing w:before="0" w:after="0" w:line="240" w:lineRule="auto"/>
              <w:jc w:val="right"/>
              <w:rPr>
                <w:rFonts w:cs="Arial"/>
                <w:b/>
                <w:sz w:val="20"/>
                <w:szCs w:val="20"/>
              </w:rPr>
            </w:pPr>
          </w:p>
        </w:tc>
      </w:tr>
    </w:tbl>
    <w:p w:rsidR="00FE589E" w:rsidRPr="00FE589E" w:rsidRDefault="00FE589E" w:rsidP="001C71F1">
      <w:pPr>
        <w:spacing w:before="0" w:after="0" w:line="240" w:lineRule="auto"/>
        <w:rPr>
          <w:rFonts w:cs="Arial"/>
        </w:rPr>
      </w:pPr>
    </w:p>
    <w:sectPr w:rsidR="00FE589E" w:rsidRPr="00FE589E" w:rsidSect="00455141">
      <w:footerReference w:type="default" r:id="rId13"/>
      <w:pgSz w:w="11906" w:h="16838" w:code="9"/>
      <w:pgMar w:top="2268" w:right="1418" w:bottom="1418" w:left="1985" w:header="709" w:footer="709" w:gutter="0"/>
      <w:pgNumType w:fmt="low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udia Zapata" w:date="2017-08-29T15:04:00Z" w:initials="CZ">
    <w:p w:rsidR="008529B4" w:rsidRDefault="008529B4">
      <w:pPr>
        <w:pStyle w:val="Textocomentario"/>
      </w:pPr>
      <w:r>
        <w:rPr>
          <w:rStyle w:val="Refdecomentario"/>
        </w:rPr>
        <w:annotationRef/>
      </w:r>
      <w:r>
        <w:t>Sólo para los cursos</w:t>
      </w:r>
    </w:p>
  </w:comment>
  <w:comment w:id="2" w:author="Claudia Zapata" w:date="2018-10-16T11:14:00Z" w:initials="CZ">
    <w:p w:rsidR="008529B4" w:rsidRDefault="008529B4">
      <w:pPr>
        <w:pStyle w:val="Textocomentario"/>
      </w:pPr>
      <w:r>
        <w:rPr>
          <w:rStyle w:val="Refdecomentario"/>
        </w:rPr>
        <w:annotationRef/>
      </w:r>
      <w:r>
        <w:t>No necesario durante los cursos de tesis.</w:t>
      </w:r>
    </w:p>
  </w:comment>
  <w:comment w:id="9" w:author="Claudia Zapata Del Río" w:date="2017-09-01T11:56:00Z" w:initials="CZDR">
    <w:p w:rsidR="008529B4" w:rsidRDefault="008529B4">
      <w:pPr>
        <w:pStyle w:val="Textocomentario"/>
      </w:pPr>
      <w:r>
        <w:rPr>
          <w:rStyle w:val="Refdecomentario"/>
        </w:rPr>
        <w:annotationRef/>
      </w:r>
      <w:r>
        <w:t>Pueden usar Ilustraciones o Figuras.</w:t>
      </w:r>
    </w:p>
  </w:comment>
  <w:comment w:id="18" w:author="Claudia Zapata Del Río" w:date="2017-09-01T12:40:00Z" w:initials="CZDR">
    <w:p w:rsidR="008529B4" w:rsidRDefault="008529B4">
      <w:pPr>
        <w:pStyle w:val="Textocomentario"/>
      </w:pPr>
      <w:r>
        <w:rPr>
          <w:rStyle w:val="Refdecomentario"/>
        </w:rPr>
        <w:annotationRef/>
      </w:r>
      <w:r>
        <w:t>Esta subsección puede moverse a la 1.3 si prefieren agregarle a la tabla con qué herramientas o métodos van a lograr los objetivos. Esta tabla debe ser presentada en las exposiciones para ayudarlo a explicar su trabajo.</w:t>
      </w:r>
    </w:p>
  </w:comment>
  <w:comment w:id="34" w:author="Claudia Zapata" w:date="2018-10-19T15:33:00Z" w:initials="CZ">
    <w:p w:rsidR="001D6235" w:rsidRDefault="001D6235">
      <w:pPr>
        <w:pStyle w:val="Textocomentario"/>
      </w:pPr>
      <w:r>
        <w:rPr>
          <w:rStyle w:val="Refdecomentario"/>
        </w:rPr>
        <w:annotationRef/>
      </w:r>
      <w:r>
        <w:t>Referencial. Apoyarse de alguna fuente confiable.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29A" w:rsidRDefault="00CD729A" w:rsidP="00D467F3">
      <w:pPr>
        <w:spacing w:after="0" w:line="240" w:lineRule="auto"/>
      </w:pPr>
      <w:r>
        <w:separator/>
      </w:r>
    </w:p>
  </w:endnote>
  <w:endnote w:type="continuationSeparator" w:id="0">
    <w:p w:rsidR="00CD729A" w:rsidRDefault="00CD729A"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353154"/>
      <w:docPartObj>
        <w:docPartGallery w:val="Page Numbers (Bottom of Page)"/>
        <w:docPartUnique/>
      </w:docPartObj>
    </w:sdtPr>
    <w:sdtContent>
      <w:sdt>
        <w:sdtPr>
          <w:id w:val="860082579"/>
          <w:docPartObj>
            <w:docPartGallery w:val="Page Numbers (Top of Page)"/>
            <w:docPartUnique/>
          </w:docPartObj>
        </w:sdtPr>
        <w:sdtContent>
          <w:p w:rsidR="00455141" w:rsidRDefault="0045514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132B87">
              <w:rPr>
                <w:b/>
                <w:bCs/>
                <w:noProof/>
              </w:rPr>
              <w:t>2</w:t>
            </w:r>
            <w:r>
              <w:rPr>
                <w:b/>
                <w:bCs/>
                <w:sz w:val="24"/>
                <w:szCs w:val="24"/>
              </w:rPr>
              <w:fldChar w:fldCharType="end"/>
            </w:r>
            <w:r>
              <w:rPr>
                <w:lang w:val="es-ES"/>
              </w:rPr>
              <w:t xml:space="preserve"> de </w:t>
            </w:r>
            <w:r>
              <w:rPr>
                <w:b/>
                <w:bCs/>
                <w:sz w:val="24"/>
                <w:szCs w:val="24"/>
              </w:rPr>
              <w:fldChar w:fldCharType="begin"/>
            </w:r>
            <w:r>
              <w:rPr>
                <w:b/>
                <w:bCs/>
                <w:sz w:val="24"/>
                <w:szCs w:val="24"/>
              </w:rPr>
              <w:instrText xml:space="preserve"> SECTIONPAGES  </w:instrText>
            </w:r>
            <w:r>
              <w:rPr>
                <w:b/>
                <w:bCs/>
                <w:sz w:val="24"/>
                <w:szCs w:val="24"/>
              </w:rPr>
              <w:fldChar w:fldCharType="separate"/>
            </w:r>
            <w:r w:rsidR="00132B87">
              <w:rPr>
                <w:b/>
                <w:bCs/>
                <w:noProof/>
                <w:sz w:val="24"/>
                <w:szCs w:val="24"/>
              </w:rPr>
              <w:t>12</w:t>
            </w:r>
            <w:r>
              <w:rPr>
                <w:b/>
                <w:bCs/>
                <w:sz w:val="24"/>
                <w:szCs w:val="24"/>
              </w:rPr>
              <w:fldChar w:fldCharType="end"/>
            </w:r>
          </w:p>
        </w:sdtContent>
      </w:sdt>
    </w:sdtContent>
  </w:sdt>
  <w:p w:rsidR="008529B4" w:rsidRDefault="008529B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399643"/>
      <w:docPartObj>
        <w:docPartGallery w:val="Page Numbers (Bottom of Page)"/>
        <w:docPartUnique/>
      </w:docPartObj>
    </w:sdtPr>
    <w:sdtContent>
      <w:p w:rsidR="00455141" w:rsidRDefault="00455141">
        <w:pPr>
          <w:pStyle w:val="Piedepgina"/>
          <w:jc w:val="right"/>
        </w:pPr>
        <w:r>
          <w:fldChar w:fldCharType="begin"/>
        </w:r>
        <w:r>
          <w:instrText>PAGE   \* MERGEFORMAT</w:instrText>
        </w:r>
        <w:r>
          <w:fldChar w:fldCharType="separate"/>
        </w:r>
        <w:r w:rsidR="00132B87" w:rsidRPr="00132B87">
          <w:rPr>
            <w:noProof/>
            <w:lang w:val="es-ES"/>
          </w:rPr>
          <w:t>ii</w:t>
        </w:r>
        <w:r>
          <w:fldChar w:fldCharType="end"/>
        </w:r>
      </w:p>
    </w:sdtContent>
  </w:sdt>
  <w:p w:rsidR="008529B4" w:rsidRDefault="00852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29A" w:rsidRDefault="00CD729A" w:rsidP="00D467F3">
      <w:pPr>
        <w:spacing w:after="0" w:line="240" w:lineRule="auto"/>
      </w:pPr>
      <w:r>
        <w:separator/>
      </w:r>
    </w:p>
  </w:footnote>
  <w:footnote w:type="continuationSeparator" w:id="0">
    <w:p w:rsidR="00CD729A" w:rsidRDefault="00CD729A" w:rsidP="00D467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1DFD"/>
    <w:multiLevelType w:val="hybridMultilevel"/>
    <w:tmpl w:val="9B72E316"/>
    <w:lvl w:ilvl="0" w:tplc="76DEB00C">
      <w:start w:val="1"/>
      <w:numFmt w:val="bullet"/>
      <w:pStyle w:val="Ttulo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33602E22"/>
    <w:multiLevelType w:val="multilevel"/>
    <w:tmpl w:val="36DC0510"/>
    <w:lvl w:ilvl="0">
      <w:start w:val="1"/>
      <w:numFmt w:val="decimal"/>
      <w:pStyle w:val="Ttulo1"/>
      <w:lvlText w:val="Capítulo %1."/>
      <w:lvlJc w:val="left"/>
      <w:pPr>
        <w:ind w:left="360" w:hanging="360"/>
      </w:pPr>
      <w:rPr>
        <w:rFonts w:hint="default"/>
      </w:rPr>
    </w:lvl>
    <w:lvl w:ilvl="1">
      <w:start w:val="1"/>
      <w:numFmt w:val="decimal"/>
      <w:pStyle w:val="Ttulo2"/>
      <w:isLgl/>
      <w:lvlText w:val="%1.%2"/>
      <w:lvlJc w:val="left"/>
      <w:pPr>
        <w:ind w:left="390" w:hanging="390"/>
      </w:pPr>
      <w:rPr>
        <w:rFonts w:hint="default"/>
      </w:rPr>
    </w:lvl>
    <w:lvl w:ilvl="2">
      <w:start w:val="1"/>
      <w:numFmt w:val="decimal"/>
      <w:pStyle w:val="Ttulo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17B11"/>
    <w:multiLevelType w:val="hybridMultilevel"/>
    <w:tmpl w:val="A9EA26E2"/>
    <w:lvl w:ilvl="0" w:tplc="4DBA7220">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CE43551"/>
    <w:multiLevelType w:val="hybridMultilevel"/>
    <w:tmpl w:val="F8741D50"/>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87"/>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5731"/>
    <w:rsid w:val="000D598B"/>
    <w:rsid w:val="000D672F"/>
    <w:rsid w:val="000D6A64"/>
    <w:rsid w:val="000E12C9"/>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4098"/>
    <w:rsid w:val="00124B8B"/>
    <w:rsid w:val="00124FD3"/>
    <w:rsid w:val="001251C2"/>
    <w:rsid w:val="0013077D"/>
    <w:rsid w:val="00131B70"/>
    <w:rsid w:val="00132B87"/>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1F1"/>
    <w:rsid w:val="001C7F29"/>
    <w:rsid w:val="001D1AAC"/>
    <w:rsid w:val="001D283D"/>
    <w:rsid w:val="001D2A5B"/>
    <w:rsid w:val="001D2A9D"/>
    <w:rsid w:val="001D3157"/>
    <w:rsid w:val="001D6235"/>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351B"/>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A8F"/>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6DD0"/>
    <w:rsid w:val="003C701D"/>
    <w:rsid w:val="003D0711"/>
    <w:rsid w:val="003D0715"/>
    <w:rsid w:val="003D2304"/>
    <w:rsid w:val="003D5CDD"/>
    <w:rsid w:val="003D6A72"/>
    <w:rsid w:val="003E112A"/>
    <w:rsid w:val="003E52D2"/>
    <w:rsid w:val="003E77C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3F47"/>
    <w:rsid w:val="00454C3B"/>
    <w:rsid w:val="00455141"/>
    <w:rsid w:val="00456023"/>
    <w:rsid w:val="00460688"/>
    <w:rsid w:val="00460A37"/>
    <w:rsid w:val="0046225B"/>
    <w:rsid w:val="00463679"/>
    <w:rsid w:val="004647BB"/>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34D8"/>
    <w:rsid w:val="004E466D"/>
    <w:rsid w:val="004E5941"/>
    <w:rsid w:val="004E719B"/>
    <w:rsid w:val="004F6981"/>
    <w:rsid w:val="005008C4"/>
    <w:rsid w:val="00500B8F"/>
    <w:rsid w:val="00502B89"/>
    <w:rsid w:val="005059DC"/>
    <w:rsid w:val="005069FE"/>
    <w:rsid w:val="00506DA4"/>
    <w:rsid w:val="00507E52"/>
    <w:rsid w:val="005105BC"/>
    <w:rsid w:val="005113A1"/>
    <w:rsid w:val="00511477"/>
    <w:rsid w:val="005126AF"/>
    <w:rsid w:val="00512E89"/>
    <w:rsid w:val="00514175"/>
    <w:rsid w:val="00520BBB"/>
    <w:rsid w:val="00523D84"/>
    <w:rsid w:val="0052453F"/>
    <w:rsid w:val="00524C1E"/>
    <w:rsid w:val="005271B9"/>
    <w:rsid w:val="005303F8"/>
    <w:rsid w:val="00530DDA"/>
    <w:rsid w:val="00534FFA"/>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6A71"/>
    <w:rsid w:val="00792DCD"/>
    <w:rsid w:val="007939F6"/>
    <w:rsid w:val="00794078"/>
    <w:rsid w:val="007960A2"/>
    <w:rsid w:val="00796E40"/>
    <w:rsid w:val="00797CA6"/>
    <w:rsid w:val="007A0AA5"/>
    <w:rsid w:val="007A359F"/>
    <w:rsid w:val="007A40ED"/>
    <w:rsid w:val="007A4ACB"/>
    <w:rsid w:val="007A5484"/>
    <w:rsid w:val="007A557E"/>
    <w:rsid w:val="007A5968"/>
    <w:rsid w:val="007A6300"/>
    <w:rsid w:val="007B0951"/>
    <w:rsid w:val="007B0B8F"/>
    <w:rsid w:val="007B34C1"/>
    <w:rsid w:val="007B4554"/>
    <w:rsid w:val="007B49D3"/>
    <w:rsid w:val="007B6725"/>
    <w:rsid w:val="007C113E"/>
    <w:rsid w:val="007C6097"/>
    <w:rsid w:val="007C64B3"/>
    <w:rsid w:val="007C6F8E"/>
    <w:rsid w:val="007C7224"/>
    <w:rsid w:val="007C7259"/>
    <w:rsid w:val="007D4900"/>
    <w:rsid w:val="007D4E3A"/>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2AA5"/>
    <w:rsid w:val="00833497"/>
    <w:rsid w:val="008336A9"/>
    <w:rsid w:val="0083379A"/>
    <w:rsid w:val="00835648"/>
    <w:rsid w:val="008358E4"/>
    <w:rsid w:val="00837221"/>
    <w:rsid w:val="00840B47"/>
    <w:rsid w:val="00842392"/>
    <w:rsid w:val="00842527"/>
    <w:rsid w:val="00842B73"/>
    <w:rsid w:val="00843D4B"/>
    <w:rsid w:val="00843E91"/>
    <w:rsid w:val="008456D6"/>
    <w:rsid w:val="008461C4"/>
    <w:rsid w:val="0084761E"/>
    <w:rsid w:val="00847F42"/>
    <w:rsid w:val="008505C9"/>
    <w:rsid w:val="008515F0"/>
    <w:rsid w:val="008529B4"/>
    <w:rsid w:val="00854A20"/>
    <w:rsid w:val="008552CC"/>
    <w:rsid w:val="008559C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FE0"/>
    <w:rsid w:val="008812A3"/>
    <w:rsid w:val="008820ED"/>
    <w:rsid w:val="00882311"/>
    <w:rsid w:val="00883AA3"/>
    <w:rsid w:val="00884A56"/>
    <w:rsid w:val="0088661C"/>
    <w:rsid w:val="008922AE"/>
    <w:rsid w:val="00892D72"/>
    <w:rsid w:val="008A0FB2"/>
    <w:rsid w:val="008A1CD3"/>
    <w:rsid w:val="008A2DF8"/>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1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A39"/>
    <w:rsid w:val="009223DE"/>
    <w:rsid w:val="00922BDE"/>
    <w:rsid w:val="00923BC2"/>
    <w:rsid w:val="00923F0A"/>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858B6"/>
    <w:rsid w:val="00986FA6"/>
    <w:rsid w:val="00987BF3"/>
    <w:rsid w:val="009901EF"/>
    <w:rsid w:val="00990982"/>
    <w:rsid w:val="009911B7"/>
    <w:rsid w:val="00991257"/>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3CA5"/>
    <w:rsid w:val="00A04E7F"/>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D3"/>
    <w:rsid w:val="00A75C6D"/>
    <w:rsid w:val="00A75ECF"/>
    <w:rsid w:val="00A8098D"/>
    <w:rsid w:val="00A820D6"/>
    <w:rsid w:val="00A82CA7"/>
    <w:rsid w:val="00A845CF"/>
    <w:rsid w:val="00A86A60"/>
    <w:rsid w:val="00A87734"/>
    <w:rsid w:val="00A87F82"/>
    <w:rsid w:val="00A91A47"/>
    <w:rsid w:val="00A92F2A"/>
    <w:rsid w:val="00A933FA"/>
    <w:rsid w:val="00A94D8C"/>
    <w:rsid w:val="00A95844"/>
    <w:rsid w:val="00A9737C"/>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E6"/>
    <w:rsid w:val="00AE3236"/>
    <w:rsid w:val="00AE41ED"/>
    <w:rsid w:val="00AE4EB1"/>
    <w:rsid w:val="00AF2C3D"/>
    <w:rsid w:val="00AF2E67"/>
    <w:rsid w:val="00AF3630"/>
    <w:rsid w:val="00AF4081"/>
    <w:rsid w:val="00AF476B"/>
    <w:rsid w:val="00AF5289"/>
    <w:rsid w:val="00AF682D"/>
    <w:rsid w:val="00AF68D0"/>
    <w:rsid w:val="00AF70D8"/>
    <w:rsid w:val="00AF7A56"/>
    <w:rsid w:val="00AF7F1C"/>
    <w:rsid w:val="00B0016C"/>
    <w:rsid w:val="00B00DEA"/>
    <w:rsid w:val="00B00E60"/>
    <w:rsid w:val="00B04943"/>
    <w:rsid w:val="00B05561"/>
    <w:rsid w:val="00B1030C"/>
    <w:rsid w:val="00B11701"/>
    <w:rsid w:val="00B129E6"/>
    <w:rsid w:val="00B214DF"/>
    <w:rsid w:val="00B2180B"/>
    <w:rsid w:val="00B24BC4"/>
    <w:rsid w:val="00B317AE"/>
    <w:rsid w:val="00B357E0"/>
    <w:rsid w:val="00B4046B"/>
    <w:rsid w:val="00B404D2"/>
    <w:rsid w:val="00B42E9A"/>
    <w:rsid w:val="00B445D2"/>
    <w:rsid w:val="00B4561C"/>
    <w:rsid w:val="00B472C3"/>
    <w:rsid w:val="00B476C6"/>
    <w:rsid w:val="00B51817"/>
    <w:rsid w:val="00B526FE"/>
    <w:rsid w:val="00B52A90"/>
    <w:rsid w:val="00B54ABF"/>
    <w:rsid w:val="00B55467"/>
    <w:rsid w:val="00B556DB"/>
    <w:rsid w:val="00B56417"/>
    <w:rsid w:val="00B57B35"/>
    <w:rsid w:val="00B60F91"/>
    <w:rsid w:val="00B612F8"/>
    <w:rsid w:val="00B62896"/>
    <w:rsid w:val="00B62DE9"/>
    <w:rsid w:val="00B6682E"/>
    <w:rsid w:val="00B67607"/>
    <w:rsid w:val="00B70AA7"/>
    <w:rsid w:val="00B70EDB"/>
    <w:rsid w:val="00B7315D"/>
    <w:rsid w:val="00B74CC5"/>
    <w:rsid w:val="00B76337"/>
    <w:rsid w:val="00B805D0"/>
    <w:rsid w:val="00B80FFF"/>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23B1"/>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873"/>
    <w:rsid w:val="00CC095A"/>
    <w:rsid w:val="00CC0B4D"/>
    <w:rsid w:val="00CC10D6"/>
    <w:rsid w:val="00CC1342"/>
    <w:rsid w:val="00CC48CE"/>
    <w:rsid w:val="00CC4FC2"/>
    <w:rsid w:val="00CC5B9B"/>
    <w:rsid w:val="00CC5D4B"/>
    <w:rsid w:val="00CC6493"/>
    <w:rsid w:val="00CC717E"/>
    <w:rsid w:val="00CD0536"/>
    <w:rsid w:val="00CD3D34"/>
    <w:rsid w:val="00CD6BAA"/>
    <w:rsid w:val="00CD729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996"/>
    <w:rsid w:val="00D14A44"/>
    <w:rsid w:val="00D14CDA"/>
    <w:rsid w:val="00D14DA2"/>
    <w:rsid w:val="00D15BAF"/>
    <w:rsid w:val="00D17116"/>
    <w:rsid w:val="00D2248F"/>
    <w:rsid w:val="00D22B40"/>
    <w:rsid w:val="00D252EC"/>
    <w:rsid w:val="00D26EFF"/>
    <w:rsid w:val="00D30C02"/>
    <w:rsid w:val="00D310BF"/>
    <w:rsid w:val="00D32CBA"/>
    <w:rsid w:val="00D34868"/>
    <w:rsid w:val="00D359FD"/>
    <w:rsid w:val="00D373AF"/>
    <w:rsid w:val="00D402FA"/>
    <w:rsid w:val="00D414C5"/>
    <w:rsid w:val="00D467F3"/>
    <w:rsid w:val="00D47B07"/>
    <w:rsid w:val="00D5169A"/>
    <w:rsid w:val="00D51892"/>
    <w:rsid w:val="00D52913"/>
    <w:rsid w:val="00D53914"/>
    <w:rsid w:val="00D54E92"/>
    <w:rsid w:val="00D559E1"/>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3EA8"/>
    <w:rsid w:val="00D84D5F"/>
    <w:rsid w:val="00D84F4B"/>
    <w:rsid w:val="00D859B7"/>
    <w:rsid w:val="00D878CB"/>
    <w:rsid w:val="00D90753"/>
    <w:rsid w:val="00D927D0"/>
    <w:rsid w:val="00D932D2"/>
    <w:rsid w:val="00D95758"/>
    <w:rsid w:val="00D969B9"/>
    <w:rsid w:val="00D96C6D"/>
    <w:rsid w:val="00DA06D0"/>
    <w:rsid w:val="00DA09F8"/>
    <w:rsid w:val="00DA12AE"/>
    <w:rsid w:val="00DA1B5A"/>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193"/>
    <w:rsid w:val="00DF441A"/>
    <w:rsid w:val="00DF4A95"/>
    <w:rsid w:val="00DF61AD"/>
    <w:rsid w:val="00DF61D1"/>
    <w:rsid w:val="00DF686A"/>
    <w:rsid w:val="00E0154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667"/>
    <w:rsid w:val="00E4722B"/>
    <w:rsid w:val="00E50ACF"/>
    <w:rsid w:val="00E50D42"/>
    <w:rsid w:val="00E51757"/>
    <w:rsid w:val="00E60E2E"/>
    <w:rsid w:val="00E62AA9"/>
    <w:rsid w:val="00E64BF0"/>
    <w:rsid w:val="00E65356"/>
    <w:rsid w:val="00E65BEE"/>
    <w:rsid w:val="00E70BFF"/>
    <w:rsid w:val="00E70DF6"/>
    <w:rsid w:val="00E7171A"/>
    <w:rsid w:val="00E726FA"/>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33B7"/>
    <w:rsid w:val="00EA4283"/>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83A"/>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6781"/>
    <w:rsid w:val="00FC7807"/>
    <w:rsid w:val="00FD0BBA"/>
    <w:rsid w:val="00FD3191"/>
    <w:rsid w:val="00FD4D0E"/>
    <w:rsid w:val="00FD4E74"/>
    <w:rsid w:val="00FD5671"/>
    <w:rsid w:val="00FD6157"/>
    <w:rsid w:val="00FE1051"/>
    <w:rsid w:val="00FE1E5E"/>
    <w:rsid w:val="00FE2224"/>
    <w:rsid w:val="00FE3691"/>
    <w:rsid w:val="00FE5363"/>
    <w:rsid w:val="00FE569D"/>
    <w:rsid w:val="00FE589E"/>
    <w:rsid w:val="00FE5FAD"/>
    <w:rsid w:val="00FF0EAB"/>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A20"/>
    <w:pPr>
      <w:spacing w:before="120" w:after="120" w:line="360" w:lineRule="auto"/>
    </w:pPr>
    <w:rPr>
      <w:rFonts w:ascii="Arial" w:hAnsi="Arial"/>
    </w:rPr>
  </w:style>
  <w:style w:type="paragraph" w:styleId="Ttulo1">
    <w:name w:val="heading 1"/>
    <w:basedOn w:val="Normal"/>
    <w:next w:val="Normal"/>
    <w:link w:val="Ttulo1C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Ttulo3">
    <w:name w:val="heading 3"/>
    <w:basedOn w:val="Normal"/>
    <w:next w:val="Normal"/>
    <w:link w:val="Ttulo3Car"/>
    <w:uiPriority w:val="9"/>
    <w:unhideWhenUsed/>
    <w:qFormat/>
    <w:rsid w:val="00663A20"/>
    <w:pPr>
      <w:keepNext/>
      <w:keepLines/>
      <w:numPr>
        <w:ilvl w:val="2"/>
        <w:numId w:val="1"/>
      </w:numPr>
      <w:spacing w:after="0"/>
      <w:outlineLvl w:val="2"/>
    </w:pPr>
    <w:rPr>
      <w:rFonts w:eastAsiaTheme="majorEastAsia" w:cs="Arial"/>
      <w:b/>
    </w:rPr>
  </w:style>
  <w:style w:type="paragraph" w:styleId="Ttulo4">
    <w:name w:val="heading 4"/>
    <w:basedOn w:val="Normal"/>
    <w:next w:val="Normal"/>
    <w:link w:val="Ttulo4Car"/>
    <w:uiPriority w:val="9"/>
    <w:unhideWhenUsed/>
    <w:qFormat/>
    <w:rsid w:val="00B57B35"/>
    <w:pPr>
      <w:keepNext/>
      <w:keepLines/>
      <w:spacing w:before="200" w:after="0"/>
      <w:outlineLvl w:val="3"/>
    </w:pPr>
    <w:rPr>
      <w:rFonts w:eastAsiaTheme="majorEastAsia" w:cs="Arial"/>
      <w:b/>
      <w:bCs/>
      <w:iCs/>
    </w:rPr>
  </w:style>
  <w:style w:type="paragraph" w:styleId="Ttulo5">
    <w:name w:val="heading 5"/>
    <w:basedOn w:val="Normal"/>
    <w:next w:val="Normal"/>
    <w:link w:val="Ttulo5Car"/>
    <w:uiPriority w:val="9"/>
    <w:unhideWhenUsed/>
    <w:qFormat/>
    <w:rsid w:val="00DB0475"/>
    <w:pPr>
      <w:keepNext/>
      <w:keepLines/>
      <w:numPr>
        <w:numId w:val="2"/>
      </w:numPr>
      <w:spacing w:after="0"/>
      <w:outlineLvl w:val="4"/>
    </w:pPr>
    <w:rPr>
      <w:rFonts w:eastAsiaTheme="majorEastAsia"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63A20"/>
    <w:rPr>
      <w:rFonts w:ascii="Arial" w:eastAsiaTheme="majorEastAsia" w:hAnsi="Arial" w:cstheme="majorBidi"/>
      <w:b/>
      <w:sz w:val="28"/>
      <w:szCs w:val="32"/>
    </w:rPr>
  </w:style>
  <w:style w:type="paragraph" w:styleId="TtulodeTDC">
    <w:name w:val="TOC Heading"/>
    <w:basedOn w:val="Ttulo1"/>
    <w:next w:val="Normal"/>
    <w:uiPriority w:val="39"/>
    <w:unhideWhenUsed/>
    <w:qFormat/>
    <w:rsid w:val="00D703CA"/>
    <w:pPr>
      <w:outlineLvl w:val="9"/>
    </w:pPr>
    <w:rPr>
      <w:lang w:val="en-US"/>
    </w:rPr>
  </w:style>
  <w:style w:type="character" w:customStyle="1" w:styleId="Ttulo2Car">
    <w:name w:val="Título 2 Car"/>
    <w:basedOn w:val="Fuentedeprrafopredeter"/>
    <w:link w:val="Ttulo2"/>
    <w:uiPriority w:val="9"/>
    <w:rsid w:val="00663A20"/>
    <w:rPr>
      <w:rFonts w:ascii="Arial" w:eastAsiaTheme="majorEastAsia" w:hAnsi="Arial" w:cs="Arial"/>
      <w:b/>
      <w:sz w:val="24"/>
      <w:szCs w:val="24"/>
    </w:rPr>
  </w:style>
  <w:style w:type="paragraph" w:styleId="TDC1">
    <w:name w:val="toc 1"/>
    <w:basedOn w:val="Sinespaciado"/>
    <w:next w:val="Sinespaciado"/>
    <w:autoRedefine/>
    <w:uiPriority w:val="39"/>
    <w:unhideWhenUsed/>
    <w:rsid w:val="00DB0475"/>
    <w:pPr>
      <w:tabs>
        <w:tab w:val="right" w:leader="dot" w:pos="8493"/>
      </w:tabs>
      <w:spacing w:after="100"/>
    </w:pPr>
  </w:style>
  <w:style w:type="paragraph" w:styleId="TDC2">
    <w:name w:val="toc 2"/>
    <w:basedOn w:val="Normal"/>
    <w:next w:val="Normal"/>
    <w:autoRedefine/>
    <w:uiPriority w:val="39"/>
    <w:unhideWhenUsed/>
    <w:rsid w:val="00B92FDD"/>
    <w:pPr>
      <w:spacing w:after="100"/>
      <w:ind w:left="220"/>
    </w:pPr>
  </w:style>
  <w:style w:type="character" w:styleId="Hipervnculo">
    <w:name w:val="Hyperlink"/>
    <w:basedOn w:val="Fuentedeprrafopredeter"/>
    <w:uiPriority w:val="99"/>
    <w:unhideWhenUsed/>
    <w:rsid w:val="00B92FDD"/>
    <w:rPr>
      <w:color w:val="0563C1" w:themeColor="hyperlink"/>
      <w:u w:val="single"/>
    </w:rPr>
  </w:style>
  <w:style w:type="paragraph" w:styleId="Textonotapie">
    <w:name w:val="footnote text"/>
    <w:basedOn w:val="Normal"/>
    <w:link w:val="TextonotapieCar"/>
    <w:uiPriority w:val="99"/>
    <w:semiHidden/>
    <w:unhideWhenUsed/>
    <w:rsid w:val="00D467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467F3"/>
    <w:rPr>
      <w:sz w:val="20"/>
      <w:szCs w:val="20"/>
    </w:rPr>
  </w:style>
  <w:style w:type="character" w:styleId="Refdenotaalpie">
    <w:name w:val="footnote reference"/>
    <w:basedOn w:val="Fuentedeprrafopredeter"/>
    <w:uiPriority w:val="99"/>
    <w:semiHidden/>
    <w:unhideWhenUsed/>
    <w:rsid w:val="00D467F3"/>
    <w:rPr>
      <w:vertAlign w:val="superscript"/>
    </w:rPr>
  </w:style>
  <w:style w:type="paragraph" w:styleId="Prrafodelista">
    <w:name w:val="List Paragraph"/>
    <w:basedOn w:val="Normal"/>
    <w:uiPriority w:val="34"/>
    <w:qFormat/>
    <w:rsid w:val="004A08B7"/>
    <w:pPr>
      <w:ind w:left="720"/>
      <w:contextualSpacing/>
    </w:pPr>
  </w:style>
  <w:style w:type="paragraph" w:styleId="TD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Ttulo3Car">
    <w:name w:val="Título 3 Car"/>
    <w:basedOn w:val="Fuentedeprrafopredeter"/>
    <w:link w:val="Ttulo3"/>
    <w:uiPriority w:val="9"/>
    <w:rsid w:val="00663A20"/>
    <w:rPr>
      <w:rFonts w:ascii="Arial" w:eastAsiaTheme="majorEastAsia" w:hAnsi="Arial" w:cs="Arial"/>
      <w:b/>
    </w:rPr>
  </w:style>
  <w:style w:type="paragraph" w:styleId="Epgrafe">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45831"/>
    <w:pPr>
      <w:spacing w:after="0"/>
    </w:pPr>
  </w:style>
  <w:style w:type="paragraph" w:styleId="Encabezado">
    <w:name w:val="header"/>
    <w:basedOn w:val="Normal"/>
    <w:link w:val="EncabezadoCar"/>
    <w:uiPriority w:val="99"/>
    <w:unhideWhenUsed/>
    <w:rsid w:val="00AD2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52D"/>
  </w:style>
  <w:style w:type="paragraph" w:styleId="Piedepgina">
    <w:name w:val="footer"/>
    <w:basedOn w:val="Normal"/>
    <w:link w:val="PiedepginaCar1"/>
    <w:uiPriority w:val="99"/>
    <w:unhideWhenUsed/>
    <w:rsid w:val="00AD252D"/>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AD252D"/>
  </w:style>
  <w:style w:type="paragraph" w:styleId="Textodeglobo">
    <w:name w:val="Balloon Text"/>
    <w:basedOn w:val="Normal"/>
    <w:link w:val="TextodegloboCar"/>
    <w:uiPriority w:val="99"/>
    <w:semiHidden/>
    <w:unhideWhenUsed/>
    <w:rsid w:val="00663A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A20"/>
    <w:rPr>
      <w:rFonts w:ascii="Tahoma" w:hAnsi="Tahoma" w:cs="Tahoma"/>
      <w:sz w:val="16"/>
      <w:szCs w:val="16"/>
    </w:rPr>
  </w:style>
  <w:style w:type="paragraph" w:styleId="Ttulo">
    <w:name w:val="Title"/>
    <w:basedOn w:val="Ttulo1"/>
    <w:next w:val="Normal"/>
    <w:link w:val="TtuloCar"/>
    <w:uiPriority w:val="10"/>
    <w:qFormat/>
    <w:rsid w:val="00663A20"/>
    <w:pPr>
      <w:numPr>
        <w:numId w:val="0"/>
      </w:numPr>
    </w:pPr>
  </w:style>
  <w:style w:type="character" w:customStyle="1" w:styleId="TtuloCar">
    <w:name w:val="Título Car"/>
    <w:basedOn w:val="Fuentedeprrafopredeter"/>
    <w:link w:val="Ttulo"/>
    <w:uiPriority w:val="10"/>
    <w:rsid w:val="00663A20"/>
    <w:rPr>
      <w:rFonts w:ascii="Arial" w:eastAsiaTheme="majorEastAsia" w:hAnsi="Arial" w:cstheme="majorBidi"/>
      <w:sz w:val="28"/>
      <w:szCs w:val="32"/>
    </w:rPr>
  </w:style>
  <w:style w:type="character" w:customStyle="1" w:styleId="Ttulo4Car">
    <w:name w:val="Título 4 Car"/>
    <w:basedOn w:val="Fuentedeprrafopredeter"/>
    <w:link w:val="Ttulo4"/>
    <w:uiPriority w:val="9"/>
    <w:rsid w:val="00B57B35"/>
    <w:rPr>
      <w:rFonts w:ascii="Arial" w:eastAsiaTheme="majorEastAsia" w:hAnsi="Arial" w:cs="Arial"/>
      <w:b/>
      <w:bCs/>
      <w:iCs/>
    </w:rPr>
  </w:style>
  <w:style w:type="character" w:customStyle="1" w:styleId="Ttulo5Car">
    <w:name w:val="Título 5 Car"/>
    <w:basedOn w:val="Fuentedeprrafopredeter"/>
    <w:link w:val="Ttulo5"/>
    <w:uiPriority w:val="9"/>
    <w:rsid w:val="00DB0475"/>
    <w:rPr>
      <w:rFonts w:ascii="Arial" w:eastAsiaTheme="majorEastAsia" w:hAnsi="Arial" w:cs="Arial"/>
      <w:b/>
    </w:rPr>
  </w:style>
  <w:style w:type="character" w:styleId="Refdenotaalfinal">
    <w:name w:val="endnote reference"/>
    <w:basedOn w:val="Fuentedeprrafopredeter"/>
    <w:uiPriority w:val="99"/>
    <w:semiHidden/>
    <w:unhideWhenUsed/>
    <w:rsid w:val="00270F9F"/>
    <w:rPr>
      <w:vertAlign w:val="superscript"/>
    </w:rPr>
  </w:style>
  <w:style w:type="paragraph" w:styleId="Revisin">
    <w:name w:val="Revision"/>
    <w:hidden/>
    <w:uiPriority w:val="99"/>
    <w:semiHidden/>
    <w:rsid w:val="00A62AC4"/>
    <w:pPr>
      <w:spacing w:after="0" w:line="240" w:lineRule="auto"/>
    </w:pPr>
    <w:rPr>
      <w:rFonts w:ascii="Arial" w:hAnsi="Arial"/>
    </w:rPr>
  </w:style>
  <w:style w:type="paragraph" w:styleId="Subttulo">
    <w:name w:val="Subtitle"/>
    <w:basedOn w:val="Normal"/>
    <w:next w:val="Normal"/>
    <w:link w:val="SubttuloC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7410D3"/>
    <w:rPr>
      <w:rFonts w:eastAsiaTheme="minorEastAsia"/>
      <w:color w:val="5A5A5A" w:themeColor="text1" w:themeTint="A5"/>
      <w:spacing w:val="15"/>
    </w:rPr>
  </w:style>
  <w:style w:type="paragraph" w:styleId="TD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D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D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D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D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D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Sinespaciado">
    <w:name w:val="No Spacing"/>
    <w:uiPriority w:val="1"/>
    <w:qFormat/>
    <w:rsid w:val="00D07CE5"/>
    <w:pPr>
      <w:spacing w:after="0" w:line="240" w:lineRule="auto"/>
    </w:pPr>
    <w:rPr>
      <w:rFonts w:ascii="Arial" w:hAnsi="Arial"/>
    </w:rPr>
  </w:style>
  <w:style w:type="character" w:styleId="Refdecomentario">
    <w:name w:val="annotation reference"/>
    <w:basedOn w:val="Fuentedeprrafopredeter"/>
    <w:uiPriority w:val="99"/>
    <w:semiHidden/>
    <w:unhideWhenUsed/>
    <w:rsid w:val="00353FE0"/>
    <w:rPr>
      <w:sz w:val="16"/>
      <w:szCs w:val="16"/>
    </w:rPr>
  </w:style>
  <w:style w:type="paragraph" w:styleId="Textocomentario">
    <w:name w:val="annotation text"/>
    <w:basedOn w:val="Normal"/>
    <w:link w:val="TextocomentarioCar"/>
    <w:uiPriority w:val="99"/>
    <w:semiHidden/>
    <w:unhideWhenUsed/>
    <w:rsid w:val="00353F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3FE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53FE0"/>
    <w:rPr>
      <w:b/>
      <w:bCs/>
    </w:rPr>
  </w:style>
  <w:style w:type="character" w:customStyle="1" w:styleId="AsuntodelcomentarioCar">
    <w:name w:val="Asunto del comentario Car"/>
    <w:basedOn w:val="TextocomentarioCar"/>
    <w:link w:val="Asuntodelcomentario"/>
    <w:uiPriority w:val="99"/>
    <w:semiHidden/>
    <w:rsid w:val="00353FE0"/>
    <w:rPr>
      <w:rFonts w:ascii="Arial" w:hAnsi="Arial"/>
      <w:b/>
      <w:bCs/>
      <w:sz w:val="20"/>
      <w:szCs w:val="20"/>
    </w:rPr>
  </w:style>
  <w:style w:type="paragraph" w:styleId="Bibliografa">
    <w:name w:val="Bibliography"/>
    <w:basedOn w:val="Normal"/>
    <w:next w:val="Normal"/>
    <w:uiPriority w:val="37"/>
    <w:unhideWhenUsed/>
    <w:rsid w:val="00E01541"/>
    <w:pPr>
      <w:spacing w:after="0" w:line="480" w:lineRule="auto"/>
      <w:ind w:left="720" w:hanging="720"/>
    </w:pPr>
  </w:style>
  <w:style w:type="character" w:customStyle="1" w:styleId="PiedepginaCar">
    <w:name w:val="Pie de página Car"/>
    <w:basedOn w:val="Fuentedeprrafopredeter"/>
    <w:uiPriority w:val="99"/>
    <w:rsid w:val="00F7083A"/>
    <w:rPr>
      <w:rFonts w:eastAsiaTheme="minorHAnsi"/>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A20"/>
    <w:pPr>
      <w:spacing w:before="120" w:after="120" w:line="360" w:lineRule="auto"/>
    </w:pPr>
    <w:rPr>
      <w:rFonts w:ascii="Arial" w:hAnsi="Arial"/>
    </w:rPr>
  </w:style>
  <w:style w:type="paragraph" w:styleId="Ttulo1">
    <w:name w:val="heading 1"/>
    <w:basedOn w:val="Normal"/>
    <w:next w:val="Normal"/>
    <w:link w:val="Ttulo1C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Ttulo3">
    <w:name w:val="heading 3"/>
    <w:basedOn w:val="Normal"/>
    <w:next w:val="Normal"/>
    <w:link w:val="Ttulo3Car"/>
    <w:uiPriority w:val="9"/>
    <w:unhideWhenUsed/>
    <w:qFormat/>
    <w:rsid w:val="00663A20"/>
    <w:pPr>
      <w:keepNext/>
      <w:keepLines/>
      <w:numPr>
        <w:ilvl w:val="2"/>
        <w:numId w:val="1"/>
      </w:numPr>
      <w:spacing w:after="0"/>
      <w:outlineLvl w:val="2"/>
    </w:pPr>
    <w:rPr>
      <w:rFonts w:eastAsiaTheme="majorEastAsia" w:cs="Arial"/>
      <w:b/>
    </w:rPr>
  </w:style>
  <w:style w:type="paragraph" w:styleId="Ttulo4">
    <w:name w:val="heading 4"/>
    <w:basedOn w:val="Normal"/>
    <w:next w:val="Normal"/>
    <w:link w:val="Ttulo4Car"/>
    <w:uiPriority w:val="9"/>
    <w:unhideWhenUsed/>
    <w:qFormat/>
    <w:rsid w:val="00B57B35"/>
    <w:pPr>
      <w:keepNext/>
      <w:keepLines/>
      <w:spacing w:before="200" w:after="0"/>
      <w:outlineLvl w:val="3"/>
    </w:pPr>
    <w:rPr>
      <w:rFonts w:eastAsiaTheme="majorEastAsia" w:cs="Arial"/>
      <w:b/>
      <w:bCs/>
      <w:iCs/>
    </w:rPr>
  </w:style>
  <w:style w:type="paragraph" w:styleId="Ttulo5">
    <w:name w:val="heading 5"/>
    <w:basedOn w:val="Normal"/>
    <w:next w:val="Normal"/>
    <w:link w:val="Ttulo5Car"/>
    <w:uiPriority w:val="9"/>
    <w:unhideWhenUsed/>
    <w:qFormat/>
    <w:rsid w:val="00DB0475"/>
    <w:pPr>
      <w:keepNext/>
      <w:keepLines/>
      <w:numPr>
        <w:numId w:val="2"/>
      </w:numPr>
      <w:spacing w:after="0"/>
      <w:outlineLvl w:val="4"/>
    </w:pPr>
    <w:rPr>
      <w:rFonts w:eastAsiaTheme="majorEastAsia"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63A20"/>
    <w:rPr>
      <w:rFonts w:ascii="Arial" w:eastAsiaTheme="majorEastAsia" w:hAnsi="Arial" w:cstheme="majorBidi"/>
      <w:b/>
      <w:sz w:val="28"/>
      <w:szCs w:val="32"/>
    </w:rPr>
  </w:style>
  <w:style w:type="paragraph" w:styleId="TtulodeTDC">
    <w:name w:val="TOC Heading"/>
    <w:basedOn w:val="Ttulo1"/>
    <w:next w:val="Normal"/>
    <w:uiPriority w:val="39"/>
    <w:unhideWhenUsed/>
    <w:qFormat/>
    <w:rsid w:val="00D703CA"/>
    <w:pPr>
      <w:outlineLvl w:val="9"/>
    </w:pPr>
    <w:rPr>
      <w:lang w:val="en-US"/>
    </w:rPr>
  </w:style>
  <w:style w:type="character" w:customStyle="1" w:styleId="Ttulo2Car">
    <w:name w:val="Título 2 Car"/>
    <w:basedOn w:val="Fuentedeprrafopredeter"/>
    <w:link w:val="Ttulo2"/>
    <w:uiPriority w:val="9"/>
    <w:rsid w:val="00663A20"/>
    <w:rPr>
      <w:rFonts w:ascii="Arial" w:eastAsiaTheme="majorEastAsia" w:hAnsi="Arial" w:cs="Arial"/>
      <w:b/>
      <w:sz w:val="24"/>
      <w:szCs w:val="24"/>
    </w:rPr>
  </w:style>
  <w:style w:type="paragraph" w:styleId="TDC1">
    <w:name w:val="toc 1"/>
    <w:basedOn w:val="Sinespaciado"/>
    <w:next w:val="Sinespaciado"/>
    <w:autoRedefine/>
    <w:uiPriority w:val="39"/>
    <w:unhideWhenUsed/>
    <w:rsid w:val="00DB0475"/>
    <w:pPr>
      <w:tabs>
        <w:tab w:val="right" w:leader="dot" w:pos="8493"/>
      </w:tabs>
      <w:spacing w:after="100"/>
    </w:pPr>
  </w:style>
  <w:style w:type="paragraph" w:styleId="TDC2">
    <w:name w:val="toc 2"/>
    <w:basedOn w:val="Normal"/>
    <w:next w:val="Normal"/>
    <w:autoRedefine/>
    <w:uiPriority w:val="39"/>
    <w:unhideWhenUsed/>
    <w:rsid w:val="00B92FDD"/>
    <w:pPr>
      <w:spacing w:after="100"/>
      <w:ind w:left="220"/>
    </w:pPr>
  </w:style>
  <w:style w:type="character" w:styleId="Hipervnculo">
    <w:name w:val="Hyperlink"/>
    <w:basedOn w:val="Fuentedeprrafopredeter"/>
    <w:uiPriority w:val="99"/>
    <w:unhideWhenUsed/>
    <w:rsid w:val="00B92FDD"/>
    <w:rPr>
      <w:color w:val="0563C1" w:themeColor="hyperlink"/>
      <w:u w:val="single"/>
    </w:rPr>
  </w:style>
  <w:style w:type="paragraph" w:styleId="Textonotapie">
    <w:name w:val="footnote text"/>
    <w:basedOn w:val="Normal"/>
    <w:link w:val="TextonotapieCar"/>
    <w:uiPriority w:val="99"/>
    <w:semiHidden/>
    <w:unhideWhenUsed/>
    <w:rsid w:val="00D467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467F3"/>
    <w:rPr>
      <w:sz w:val="20"/>
      <w:szCs w:val="20"/>
    </w:rPr>
  </w:style>
  <w:style w:type="character" w:styleId="Refdenotaalpie">
    <w:name w:val="footnote reference"/>
    <w:basedOn w:val="Fuentedeprrafopredeter"/>
    <w:uiPriority w:val="99"/>
    <w:semiHidden/>
    <w:unhideWhenUsed/>
    <w:rsid w:val="00D467F3"/>
    <w:rPr>
      <w:vertAlign w:val="superscript"/>
    </w:rPr>
  </w:style>
  <w:style w:type="paragraph" w:styleId="Prrafodelista">
    <w:name w:val="List Paragraph"/>
    <w:basedOn w:val="Normal"/>
    <w:uiPriority w:val="34"/>
    <w:qFormat/>
    <w:rsid w:val="004A08B7"/>
    <w:pPr>
      <w:ind w:left="720"/>
      <w:contextualSpacing/>
    </w:pPr>
  </w:style>
  <w:style w:type="paragraph" w:styleId="TD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Ttulo3Car">
    <w:name w:val="Título 3 Car"/>
    <w:basedOn w:val="Fuentedeprrafopredeter"/>
    <w:link w:val="Ttulo3"/>
    <w:uiPriority w:val="9"/>
    <w:rsid w:val="00663A20"/>
    <w:rPr>
      <w:rFonts w:ascii="Arial" w:eastAsiaTheme="majorEastAsia" w:hAnsi="Arial" w:cs="Arial"/>
      <w:b/>
    </w:rPr>
  </w:style>
  <w:style w:type="paragraph" w:styleId="Epgrafe">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45831"/>
    <w:pPr>
      <w:spacing w:after="0"/>
    </w:pPr>
  </w:style>
  <w:style w:type="paragraph" w:styleId="Encabezado">
    <w:name w:val="header"/>
    <w:basedOn w:val="Normal"/>
    <w:link w:val="EncabezadoCar"/>
    <w:uiPriority w:val="99"/>
    <w:unhideWhenUsed/>
    <w:rsid w:val="00AD2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52D"/>
  </w:style>
  <w:style w:type="paragraph" w:styleId="Piedepgina">
    <w:name w:val="footer"/>
    <w:basedOn w:val="Normal"/>
    <w:link w:val="PiedepginaCar1"/>
    <w:uiPriority w:val="99"/>
    <w:unhideWhenUsed/>
    <w:rsid w:val="00AD252D"/>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AD252D"/>
  </w:style>
  <w:style w:type="paragraph" w:styleId="Textodeglobo">
    <w:name w:val="Balloon Text"/>
    <w:basedOn w:val="Normal"/>
    <w:link w:val="TextodegloboCar"/>
    <w:uiPriority w:val="99"/>
    <w:semiHidden/>
    <w:unhideWhenUsed/>
    <w:rsid w:val="00663A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A20"/>
    <w:rPr>
      <w:rFonts w:ascii="Tahoma" w:hAnsi="Tahoma" w:cs="Tahoma"/>
      <w:sz w:val="16"/>
      <w:szCs w:val="16"/>
    </w:rPr>
  </w:style>
  <w:style w:type="paragraph" w:styleId="Ttulo">
    <w:name w:val="Title"/>
    <w:basedOn w:val="Ttulo1"/>
    <w:next w:val="Normal"/>
    <w:link w:val="TtuloCar"/>
    <w:uiPriority w:val="10"/>
    <w:qFormat/>
    <w:rsid w:val="00663A20"/>
    <w:pPr>
      <w:numPr>
        <w:numId w:val="0"/>
      </w:numPr>
    </w:pPr>
  </w:style>
  <w:style w:type="character" w:customStyle="1" w:styleId="TtuloCar">
    <w:name w:val="Título Car"/>
    <w:basedOn w:val="Fuentedeprrafopredeter"/>
    <w:link w:val="Ttulo"/>
    <w:uiPriority w:val="10"/>
    <w:rsid w:val="00663A20"/>
    <w:rPr>
      <w:rFonts w:ascii="Arial" w:eastAsiaTheme="majorEastAsia" w:hAnsi="Arial" w:cstheme="majorBidi"/>
      <w:sz w:val="28"/>
      <w:szCs w:val="32"/>
    </w:rPr>
  </w:style>
  <w:style w:type="character" w:customStyle="1" w:styleId="Ttulo4Car">
    <w:name w:val="Título 4 Car"/>
    <w:basedOn w:val="Fuentedeprrafopredeter"/>
    <w:link w:val="Ttulo4"/>
    <w:uiPriority w:val="9"/>
    <w:rsid w:val="00B57B35"/>
    <w:rPr>
      <w:rFonts w:ascii="Arial" w:eastAsiaTheme="majorEastAsia" w:hAnsi="Arial" w:cs="Arial"/>
      <w:b/>
      <w:bCs/>
      <w:iCs/>
    </w:rPr>
  </w:style>
  <w:style w:type="character" w:customStyle="1" w:styleId="Ttulo5Car">
    <w:name w:val="Título 5 Car"/>
    <w:basedOn w:val="Fuentedeprrafopredeter"/>
    <w:link w:val="Ttulo5"/>
    <w:uiPriority w:val="9"/>
    <w:rsid w:val="00DB0475"/>
    <w:rPr>
      <w:rFonts w:ascii="Arial" w:eastAsiaTheme="majorEastAsia" w:hAnsi="Arial" w:cs="Arial"/>
      <w:b/>
    </w:rPr>
  </w:style>
  <w:style w:type="character" w:styleId="Refdenotaalfinal">
    <w:name w:val="endnote reference"/>
    <w:basedOn w:val="Fuentedeprrafopredeter"/>
    <w:uiPriority w:val="99"/>
    <w:semiHidden/>
    <w:unhideWhenUsed/>
    <w:rsid w:val="00270F9F"/>
    <w:rPr>
      <w:vertAlign w:val="superscript"/>
    </w:rPr>
  </w:style>
  <w:style w:type="paragraph" w:styleId="Revisin">
    <w:name w:val="Revision"/>
    <w:hidden/>
    <w:uiPriority w:val="99"/>
    <w:semiHidden/>
    <w:rsid w:val="00A62AC4"/>
    <w:pPr>
      <w:spacing w:after="0" w:line="240" w:lineRule="auto"/>
    </w:pPr>
    <w:rPr>
      <w:rFonts w:ascii="Arial" w:hAnsi="Arial"/>
    </w:rPr>
  </w:style>
  <w:style w:type="paragraph" w:styleId="Subttulo">
    <w:name w:val="Subtitle"/>
    <w:basedOn w:val="Normal"/>
    <w:next w:val="Normal"/>
    <w:link w:val="SubttuloC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7410D3"/>
    <w:rPr>
      <w:rFonts w:eastAsiaTheme="minorEastAsia"/>
      <w:color w:val="5A5A5A" w:themeColor="text1" w:themeTint="A5"/>
      <w:spacing w:val="15"/>
    </w:rPr>
  </w:style>
  <w:style w:type="paragraph" w:styleId="TD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D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D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D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D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D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Sinespaciado">
    <w:name w:val="No Spacing"/>
    <w:uiPriority w:val="1"/>
    <w:qFormat/>
    <w:rsid w:val="00D07CE5"/>
    <w:pPr>
      <w:spacing w:after="0" w:line="240" w:lineRule="auto"/>
    </w:pPr>
    <w:rPr>
      <w:rFonts w:ascii="Arial" w:hAnsi="Arial"/>
    </w:rPr>
  </w:style>
  <w:style w:type="character" w:styleId="Refdecomentario">
    <w:name w:val="annotation reference"/>
    <w:basedOn w:val="Fuentedeprrafopredeter"/>
    <w:uiPriority w:val="99"/>
    <w:semiHidden/>
    <w:unhideWhenUsed/>
    <w:rsid w:val="00353FE0"/>
    <w:rPr>
      <w:sz w:val="16"/>
      <w:szCs w:val="16"/>
    </w:rPr>
  </w:style>
  <w:style w:type="paragraph" w:styleId="Textocomentario">
    <w:name w:val="annotation text"/>
    <w:basedOn w:val="Normal"/>
    <w:link w:val="TextocomentarioCar"/>
    <w:uiPriority w:val="99"/>
    <w:semiHidden/>
    <w:unhideWhenUsed/>
    <w:rsid w:val="00353F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3FE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53FE0"/>
    <w:rPr>
      <w:b/>
      <w:bCs/>
    </w:rPr>
  </w:style>
  <w:style w:type="character" w:customStyle="1" w:styleId="AsuntodelcomentarioCar">
    <w:name w:val="Asunto del comentario Car"/>
    <w:basedOn w:val="TextocomentarioCar"/>
    <w:link w:val="Asuntodelcomentario"/>
    <w:uiPriority w:val="99"/>
    <w:semiHidden/>
    <w:rsid w:val="00353FE0"/>
    <w:rPr>
      <w:rFonts w:ascii="Arial" w:hAnsi="Arial"/>
      <w:b/>
      <w:bCs/>
      <w:sz w:val="20"/>
      <w:szCs w:val="20"/>
    </w:rPr>
  </w:style>
  <w:style w:type="paragraph" w:styleId="Bibliografa">
    <w:name w:val="Bibliography"/>
    <w:basedOn w:val="Normal"/>
    <w:next w:val="Normal"/>
    <w:uiPriority w:val="37"/>
    <w:unhideWhenUsed/>
    <w:rsid w:val="00E01541"/>
    <w:pPr>
      <w:spacing w:after="0" w:line="480" w:lineRule="auto"/>
      <w:ind w:left="720" w:hanging="720"/>
    </w:pPr>
  </w:style>
  <w:style w:type="character" w:customStyle="1" w:styleId="PiedepginaCar">
    <w:name w:val="Pie de página Car"/>
    <w:basedOn w:val="Fuentedeprrafopredeter"/>
    <w:uiPriority w:val="99"/>
    <w:rsid w:val="00F7083A"/>
    <w:rPr>
      <w:rFonts w:eastAsia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2174A-852D-4191-8FF4-92245496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16</Pages>
  <Words>2653</Words>
  <Characters>14595</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Claudia Zapata</cp:lastModifiedBy>
  <cp:revision>12</cp:revision>
  <cp:lastPrinted>2016-10-08T00:48:00Z</cp:lastPrinted>
  <dcterms:created xsi:type="dcterms:W3CDTF">2018-10-16T16:14:00Z</dcterms:created>
  <dcterms:modified xsi:type="dcterms:W3CDTF">2018-10-19T20:38:00Z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proteus236@gmail.com@www.mendeley.com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zotero-version="5.0.35.1"&gt;&lt;session id="IRYsufcA"/&gt;&lt;style id="http://www.zotero.org/styles/apa" locale="es-MX" hasBibliography="1" bibliographyStyleHasBeenSet="1"/&gt;&lt;prefs&gt;&lt;pref name="fieldType" value="Field"/&gt;&lt;pref name="storeReferen</vt:lpwstr>
  </property>
  <property fmtid="{D5CDD505-2E9C-101B-9397-08002B2CF9AE}" pid="26" name="ZOTERO_PREF_2">
    <vt:lpwstr>ces" value="true"/&gt;&lt;pref name="automaticJournalAbbreviations" value="true"/&gt;&lt;pref name="noteType" value="0"/&gt;&lt;/prefs&gt;&lt;/data&gt;</vt:lpwstr>
  </property>
</Properties>
</file>